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EB51" w14:textId="77777777" w:rsidR="00AD48EA" w:rsidRPr="00AD48EA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D48EA">
        <w:rPr>
          <w:rFonts w:ascii="Courier New" w:hAnsi="Courier New" w:cs="Courier New"/>
          <w:lang w:val="en-US"/>
        </w:rPr>
        <w:t xml:space="preserve"># </w:t>
      </w:r>
      <w:proofErr w:type="spellStart"/>
      <w:r w:rsidRPr="00AD48EA">
        <w:rPr>
          <w:rFonts w:ascii="Courier New" w:hAnsi="Courier New" w:cs="Courier New"/>
          <w:lang w:val="en-US"/>
        </w:rPr>
        <w:t>CCATi</w:t>
      </w:r>
      <w:proofErr w:type="spellEnd"/>
      <w:r w:rsidRPr="00AD48EA">
        <w:rPr>
          <w:rFonts w:ascii="Courier New" w:hAnsi="Courier New" w:cs="Courier New"/>
          <w:lang w:val="en-US"/>
        </w:rPr>
        <w:t xml:space="preserve"> boundary location file: time </w:t>
      </w:r>
      <w:proofErr w:type="spellStart"/>
      <w:r w:rsidRPr="00AD48EA">
        <w:rPr>
          <w:rFonts w:ascii="Courier New" w:hAnsi="Courier New" w:cs="Courier New"/>
          <w:lang w:val="en-US"/>
        </w:rPr>
        <w:t>bndnum</w:t>
      </w:r>
      <w:proofErr w:type="spellEnd"/>
      <w:r w:rsidRPr="00AD48EA">
        <w:rPr>
          <w:rFonts w:ascii="Courier New" w:hAnsi="Courier New" w:cs="Courier New"/>
          <w:lang w:val="en-US"/>
        </w:rPr>
        <w:t xml:space="preserve"> </w:t>
      </w:r>
      <w:proofErr w:type="spellStart"/>
      <w:r w:rsidRPr="00AD48EA">
        <w:rPr>
          <w:rFonts w:ascii="Courier New" w:hAnsi="Courier New" w:cs="Courier New"/>
          <w:lang w:val="en-US"/>
        </w:rPr>
        <w:t>yvalue</w:t>
      </w:r>
      <w:proofErr w:type="spellEnd"/>
      <w:r w:rsidRPr="00AD48EA">
        <w:rPr>
          <w:rFonts w:ascii="Courier New" w:hAnsi="Courier New" w:cs="Courier New"/>
          <w:lang w:val="en-US"/>
        </w:rPr>
        <w:t xml:space="preserve"> </w:t>
      </w:r>
      <w:proofErr w:type="spellStart"/>
      <w:r w:rsidRPr="00AD48EA">
        <w:rPr>
          <w:rFonts w:ascii="Courier New" w:hAnsi="Courier New" w:cs="Courier New"/>
          <w:lang w:val="en-US"/>
        </w:rPr>
        <w:t>zvalue</w:t>
      </w:r>
      <w:proofErr w:type="spellEnd"/>
    </w:p>
    <w:p w14:paraId="40F36242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0" w:author="João Carlos Moura" w:date="2021-07-23T11:00:00Z">
            <w:rPr>
              <w:rFonts w:ascii="Courier New" w:hAnsi="Courier New" w:cs="Courier New"/>
            </w:rPr>
          </w:rPrChange>
        </w:rPr>
      </w:pPr>
      <w:commentRangeStart w:id="1"/>
      <w:r w:rsidRPr="001131F0">
        <w:rPr>
          <w:rFonts w:ascii="Courier New" w:hAnsi="Courier New" w:cs="Courier New"/>
          <w:color w:val="000000" w:themeColor="text1"/>
          <w:rPrChange w:id="2" w:author="João Carlos Moura" w:date="2021-07-23T11:00:00Z">
            <w:rPr>
              <w:rFonts w:ascii="Courier New" w:hAnsi="Courier New" w:cs="Courier New"/>
            </w:rPr>
          </w:rPrChange>
        </w:rPr>
        <w:t>2011-11-01/05:43:09       1      615.070      1.00000</w:t>
      </w:r>
    </w:p>
    <w:p w14:paraId="540D640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" w:author="João Carlos Moura" w:date="2021-07-23T11:0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4" w:author="João Carlos Moura" w:date="2021-07-23T11:00:00Z">
            <w:rPr>
              <w:rFonts w:ascii="Courier New" w:hAnsi="Courier New" w:cs="Courier New"/>
            </w:rPr>
          </w:rPrChange>
        </w:rPr>
        <w:t>2011-11-01/05:52:28       2      488.974      1.00000</w:t>
      </w:r>
    </w:p>
    <w:p w14:paraId="20C3498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5" w:author="João Carlos Moura" w:date="2021-07-23T11:0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6" w:author="João Carlos Moura" w:date="2021-07-23T11:00:00Z">
            <w:rPr>
              <w:rFonts w:ascii="Courier New" w:hAnsi="Courier New" w:cs="Courier New"/>
            </w:rPr>
          </w:rPrChange>
        </w:rPr>
        <w:t>2011-11-01/07:00:18       3      2865.40 1.15297e-016</w:t>
      </w:r>
    </w:p>
    <w:p w14:paraId="7EE8392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7" w:author="João Carlos Moura" w:date="2021-07-23T11:0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8" w:author="João Carlos Moura" w:date="2021-07-23T11:00:00Z">
            <w:rPr>
              <w:rFonts w:ascii="Courier New" w:hAnsi="Courier New" w:cs="Courier New"/>
            </w:rPr>
          </w:rPrChange>
        </w:rPr>
        <w:t>2011-11-01/06:44:18       4      909.200      2656.99</w:t>
      </w:r>
    </w:p>
    <w:p w14:paraId="2DE54BB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9" w:author="João Carlos Moura" w:date="2021-07-23T11:0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10" w:author="João Carlos Moura" w:date="2021-07-23T11:00:00Z">
            <w:rPr>
              <w:rFonts w:ascii="Courier New" w:hAnsi="Courier New" w:cs="Courier New"/>
            </w:rPr>
          </w:rPrChange>
        </w:rPr>
        <w:t>2011-11-01/06:18:51       5      309.034      2.00000</w:t>
      </w:r>
      <w:commentRangeEnd w:id="1"/>
      <w:r w:rsidR="005E4FFF" w:rsidRPr="001131F0">
        <w:rPr>
          <w:rStyle w:val="Refdecomentrio"/>
          <w:color w:val="000000" w:themeColor="text1"/>
          <w:rPrChange w:id="11" w:author="João Carlos Moura" w:date="2021-07-23T11:00:00Z">
            <w:rPr>
              <w:rStyle w:val="Refdecomentrio"/>
            </w:rPr>
          </w:rPrChange>
        </w:rPr>
        <w:commentReference w:id="1"/>
      </w:r>
    </w:p>
    <w:p w14:paraId="5097388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2" w:author="João Carlos Moura" w:date="2021-07-23T11:0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13" w:author="João Carlos Moura" w:date="2021-07-23T11:01:00Z">
            <w:rPr>
              <w:rFonts w:ascii="Courier New" w:hAnsi="Courier New" w:cs="Courier New"/>
            </w:rPr>
          </w:rPrChange>
        </w:rPr>
        <w:t>2011-11-02/06:48:41       1      16.9008      108.000</w:t>
      </w:r>
    </w:p>
    <w:p w14:paraId="5461371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4" w:author="João Carlos Moura" w:date="2021-07-23T11:0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15" w:author="João Carlos Moura" w:date="2021-07-23T11:01:00Z">
            <w:rPr>
              <w:rFonts w:ascii="Courier New" w:hAnsi="Courier New" w:cs="Courier New"/>
            </w:rPr>
          </w:rPrChange>
        </w:rPr>
        <w:t>2011-11-02/07:04:38       2      11.5303      2.00000</w:t>
      </w:r>
    </w:p>
    <w:p w14:paraId="308C2EB9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6" w:author="João Carlos Moura" w:date="2021-07-23T11:0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17" w:author="João Carlos Moura" w:date="2021-07-23T11:01:00Z">
            <w:rPr>
              <w:rFonts w:ascii="Courier New" w:hAnsi="Courier New" w:cs="Courier New"/>
            </w:rPr>
          </w:rPrChange>
        </w:rPr>
        <w:t xml:space="preserve">2011-11-02/07:42:57   </w:t>
      </w:r>
      <w:ins w:id="18" w:author="Adriane Marques" w:date="2021-06-17T15:26:00Z">
        <w:r w:rsidR="00AF4D28" w:rsidRPr="001131F0">
          <w:rPr>
            <w:rFonts w:ascii="Courier New" w:hAnsi="Courier New" w:cs="Courier New"/>
            <w:color w:val="000000" w:themeColor="text1"/>
            <w:rPrChange w:id="19" w:author="João Carlos Moura" w:date="2021-07-23T11:01:00Z">
              <w:rPr>
                <w:rFonts w:ascii="Courier New" w:hAnsi="Courier New" w:cs="Courier New"/>
              </w:rPr>
            </w:rPrChange>
          </w:rPr>
          <w:t>+-08:08???</w:t>
        </w:r>
      </w:ins>
      <w:r w:rsidRPr="001131F0">
        <w:rPr>
          <w:rFonts w:ascii="Courier New" w:hAnsi="Courier New" w:cs="Courier New"/>
          <w:color w:val="000000" w:themeColor="text1"/>
          <w:rPrChange w:id="20" w:author="João Carlos Moura" w:date="2021-07-23T11:01:00Z">
            <w:rPr>
              <w:rFonts w:ascii="Courier New" w:hAnsi="Courier New" w:cs="Courier New"/>
            </w:rPr>
          </w:rPrChange>
        </w:rPr>
        <w:t xml:space="preserve">    5      66.9489     0.000000</w:t>
      </w:r>
    </w:p>
    <w:p w14:paraId="0CE94B39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1" w:author="João Carlos Moura" w:date="2021-07-23T11:1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2" w:author="João Carlos Moura" w:date="2021-07-23T11:15:00Z">
            <w:rPr>
              <w:rFonts w:ascii="Courier New" w:hAnsi="Courier New" w:cs="Courier New"/>
            </w:rPr>
          </w:rPrChange>
        </w:rPr>
        <w:t>2011-11-03/06:44:57       1      155.270      82.0000</w:t>
      </w:r>
    </w:p>
    <w:p w14:paraId="6CF77F4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3" w:author="João Carlos Moura" w:date="2021-07-23T11:1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4" w:author="João Carlos Moura" w:date="2021-07-23T11:15:00Z">
            <w:rPr>
              <w:rFonts w:ascii="Courier New" w:hAnsi="Courier New" w:cs="Courier New"/>
            </w:rPr>
          </w:rPrChange>
        </w:rPr>
        <w:t>2011-11-03/07:01:21       2      180.932      7.00000</w:t>
      </w:r>
    </w:p>
    <w:p w14:paraId="6DDAC21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5" w:author="João Carlos Moura" w:date="2021-07-23T11:1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6" w:author="João Carlos Moura" w:date="2021-07-23T11:15:00Z">
            <w:rPr>
              <w:rFonts w:ascii="Courier New" w:hAnsi="Courier New" w:cs="Courier New"/>
            </w:rPr>
          </w:rPrChange>
        </w:rPr>
        <w:t>2011-11-03/07:07:59       3      133.248      1.00000</w:t>
      </w:r>
    </w:p>
    <w:p w14:paraId="7C561ED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7" w:author="João Carlos Moura" w:date="2021-07-23T11:1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8" w:author="João Carlos Moura" w:date="2021-07-23T11:15:00Z">
            <w:rPr>
              <w:rFonts w:ascii="Courier New" w:hAnsi="Courier New" w:cs="Courier New"/>
            </w:rPr>
          </w:rPrChange>
        </w:rPr>
        <w:t>2011-11-03/07:13:09       4      133.248     0.000000</w:t>
      </w:r>
    </w:p>
    <w:p w14:paraId="0EEAEB04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9" w:author="João Carlos Moura" w:date="2021-07-23T11:1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0" w:author="João Carlos Moura" w:date="2021-07-23T11:15:00Z">
            <w:rPr>
              <w:rFonts w:ascii="Courier New" w:hAnsi="Courier New" w:cs="Courier New"/>
            </w:rPr>
          </w:rPrChange>
        </w:rPr>
        <w:t xml:space="preserve">2011-11-03/07:58:41  </w:t>
      </w:r>
      <w:proofErr w:type="gramStart"/>
      <w:r w:rsidRPr="001131F0">
        <w:rPr>
          <w:rFonts w:ascii="Courier New" w:hAnsi="Courier New" w:cs="Courier New"/>
          <w:rPrChange w:id="31" w:author="João Carlos Moura" w:date="2021-07-23T11:15:00Z">
            <w:rPr>
              <w:rFonts w:ascii="Courier New" w:hAnsi="Courier New" w:cs="Courier New"/>
            </w:rPr>
          </w:rPrChange>
        </w:rPr>
        <w:t xml:space="preserve">  </w:t>
      </w:r>
      <w:ins w:id="32" w:author="Adriane Marques" w:date="2021-06-17T15:29:00Z">
        <w:r w:rsidR="00AF4D28" w:rsidRPr="001131F0">
          <w:rPr>
            <w:rFonts w:ascii="Courier New" w:hAnsi="Courier New" w:cs="Courier New"/>
            <w:rPrChange w:id="33" w:author="João Carlos Moura" w:date="2021-07-23T11:15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34" w:author="João Carlos Moura" w:date="2021-07-23T11:15:00Z">
            <w:rPr>
              <w:rFonts w:ascii="Courier New" w:hAnsi="Courier New" w:cs="Courier New"/>
            </w:rPr>
          </w:rPrChange>
        </w:rPr>
        <w:t xml:space="preserve">   5      45.6749      15.0000</w:t>
      </w:r>
    </w:p>
    <w:p w14:paraId="6546AD20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5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6" w:author="João Carlos Moura" w:date="2021-07-23T11:14:00Z">
            <w:rPr>
              <w:rFonts w:ascii="Courier New" w:hAnsi="Courier New" w:cs="Courier New"/>
            </w:rPr>
          </w:rPrChange>
        </w:rPr>
        <w:t>2011-11-04/06:52:18       1      265.204      37.0000</w:t>
      </w:r>
    </w:p>
    <w:p w14:paraId="636C9910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7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8" w:author="João Carlos Moura" w:date="2021-07-23T11:14:00Z">
            <w:rPr>
              <w:rFonts w:ascii="Courier New" w:hAnsi="Courier New" w:cs="Courier New"/>
            </w:rPr>
          </w:rPrChange>
        </w:rPr>
        <w:t>2011-11-04/07:06:30       2      210.834      23.0000</w:t>
      </w:r>
    </w:p>
    <w:p w14:paraId="5838DEFE" w14:textId="77777777" w:rsidR="00AF4D28" w:rsidRPr="001131F0" w:rsidRDefault="00AF4D28" w:rsidP="00AD48EA">
      <w:pPr>
        <w:autoSpaceDE w:val="0"/>
        <w:autoSpaceDN w:val="0"/>
        <w:adjustRightInd w:val="0"/>
        <w:spacing w:after="0" w:line="240" w:lineRule="auto"/>
        <w:rPr>
          <w:ins w:id="39" w:author="Adriane Marques" w:date="2021-06-17T15:30:00Z"/>
          <w:rFonts w:ascii="Courier New" w:hAnsi="Courier New" w:cs="Courier New"/>
          <w:rPrChange w:id="40" w:author="João Carlos Moura" w:date="2021-07-23T11:14:00Z">
            <w:rPr>
              <w:ins w:id="41" w:author="Adriane Marques" w:date="2021-06-17T15:30:00Z"/>
              <w:rFonts w:ascii="Courier New" w:hAnsi="Courier New" w:cs="Courier New"/>
            </w:rPr>
          </w:rPrChange>
        </w:rPr>
      </w:pPr>
      <w:ins w:id="42" w:author="Adriane Marques" w:date="2021-06-17T15:30:00Z">
        <w:r w:rsidRPr="001131F0">
          <w:rPr>
            <w:rFonts w:ascii="Courier New" w:hAnsi="Courier New" w:cs="Courier New"/>
            <w:rPrChange w:id="43" w:author="João Carlos Moura" w:date="2021-07-23T11:14:00Z">
              <w:rPr>
                <w:rFonts w:ascii="Courier New" w:hAnsi="Courier New" w:cs="Courier New"/>
              </w:rPr>
            </w:rPrChange>
          </w:rPr>
          <w:t>Marcar PEB</w:t>
        </w:r>
      </w:ins>
    </w:p>
    <w:p w14:paraId="18CF8A7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44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45" w:author="João Carlos Moura" w:date="2021-07-23T11:14:00Z">
            <w:rPr>
              <w:rFonts w:ascii="Courier New" w:hAnsi="Courier New" w:cs="Courier New"/>
            </w:rPr>
          </w:rPrChange>
        </w:rPr>
        <w:t>2011-11-05/07:00:00       1      114.350      1674.00</w:t>
      </w:r>
    </w:p>
    <w:p w14:paraId="6D00E3E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46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47" w:author="João Carlos Moura" w:date="2021-07-23T11:14:00Z">
            <w:rPr>
              <w:rFonts w:ascii="Courier New" w:hAnsi="Courier New" w:cs="Courier New"/>
            </w:rPr>
          </w:rPrChange>
        </w:rPr>
        <w:t>2011-11-05/07:12:12       2      105.931      73.0000</w:t>
      </w:r>
    </w:p>
    <w:p w14:paraId="563416D8" w14:textId="77777777" w:rsidR="00AF4D28" w:rsidRPr="006755F6" w:rsidRDefault="00AF4D28" w:rsidP="00AD48EA">
      <w:pPr>
        <w:autoSpaceDE w:val="0"/>
        <w:autoSpaceDN w:val="0"/>
        <w:adjustRightInd w:val="0"/>
        <w:spacing w:after="0" w:line="240" w:lineRule="auto"/>
        <w:rPr>
          <w:ins w:id="48" w:author="Adriane Marques" w:date="2021-06-17T15:30:00Z"/>
          <w:rFonts w:ascii="Courier New" w:hAnsi="Courier New" w:cs="Courier New"/>
          <w:color w:val="00B050"/>
          <w:rPrChange w:id="49" w:author="João Carlos Moura" w:date="2021-07-23T10:00:00Z">
            <w:rPr>
              <w:ins w:id="50" w:author="Adriane Marques" w:date="2021-06-17T15:30:00Z"/>
              <w:rFonts w:ascii="Courier New" w:hAnsi="Courier New" w:cs="Courier New"/>
            </w:rPr>
          </w:rPrChange>
        </w:rPr>
      </w:pPr>
      <w:ins w:id="51" w:author="Adriane Marques" w:date="2021-06-17T15:30:00Z">
        <w:r w:rsidRPr="006755F6">
          <w:rPr>
            <w:rFonts w:ascii="Courier New" w:hAnsi="Courier New" w:cs="Courier New"/>
            <w:color w:val="00B050"/>
            <w:rPrChange w:id="52" w:author="João Carlos Moura" w:date="2021-07-23T10:00:00Z">
              <w:rPr>
                <w:rFonts w:ascii="Courier New" w:hAnsi="Courier New" w:cs="Courier New"/>
              </w:rPr>
            </w:rPrChange>
          </w:rPr>
          <w:t xml:space="preserve">Marcar </w:t>
        </w:r>
      </w:ins>
      <w:ins w:id="53" w:author="Adriane Marques" w:date="2021-06-17T15:31:00Z">
        <w:r w:rsidRPr="006755F6">
          <w:rPr>
            <w:rFonts w:ascii="Courier New" w:hAnsi="Courier New" w:cs="Courier New"/>
            <w:color w:val="00B050"/>
            <w:rPrChange w:id="54" w:author="João Carlos Moura" w:date="2021-07-23T10:00:00Z">
              <w:rPr>
                <w:rFonts w:ascii="Courier New" w:hAnsi="Courier New" w:cs="Courier New"/>
              </w:rPr>
            </w:rPrChange>
          </w:rPr>
          <w:t>bow shock e MPB inbound 06/11</w:t>
        </w:r>
      </w:ins>
    </w:p>
    <w:p w14:paraId="275D351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55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56" w:author="João Carlos Moura" w:date="2021-07-23T11:14:00Z">
            <w:rPr>
              <w:rFonts w:ascii="Courier New" w:hAnsi="Courier New" w:cs="Courier New"/>
            </w:rPr>
          </w:rPrChange>
        </w:rPr>
        <w:t>2011-11-07/07:04:31       1      333.595      138.000</w:t>
      </w:r>
    </w:p>
    <w:p w14:paraId="3DCB4871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57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58" w:author="João Carlos Moura" w:date="2021-07-23T11:14:00Z">
            <w:rPr>
              <w:rFonts w:ascii="Courier New" w:hAnsi="Courier New" w:cs="Courier New"/>
            </w:rPr>
          </w:rPrChange>
        </w:rPr>
        <w:t>2011-11-07/07:15:18       2      227.590      49.0000</w:t>
      </w:r>
    </w:p>
    <w:p w14:paraId="3AA6E5A7" w14:textId="77777777" w:rsidR="00AF4D28" w:rsidRPr="001131F0" w:rsidRDefault="00AF4D28" w:rsidP="00AD48EA">
      <w:pPr>
        <w:autoSpaceDE w:val="0"/>
        <w:autoSpaceDN w:val="0"/>
        <w:adjustRightInd w:val="0"/>
        <w:spacing w:after="0" w:line="240" w:lineRule="auto"/>
        <w:rPr>
          <w:ins w:id="59" w:author="Adriane Marques" w:date="2021-06-17T15:31:00Z"/>
          <w:rFonts w:ascii="Courier New" w:hAnsi="Courier New" w:cs="Courier New"/>
          <w:rPrChange w:id="60" w:author="João Carlos Moura" w:date="2021-07-23T11:14:00Z">
            <w:rPr>
              <w:ins w:id="61" w:author="Adriane Marques" w:date="2021-06-17T15:31:00Z"/>
              <w:rFonts w:ascii="Courier New" w:hAnsi="Courier New" w:cs="Courier New"/>
            </w:rPr>
          </w:rPrChange>
        </w:rPr>
      </w:pPr>
      <w:ins w:id="62" w:author="Adriane Marques" w:date="2021-06-17T15:31:00Z">
        <w:r w:rsidRPr="001131F0">
          <w:rPr>
            <w:rFonts w:ascii="Courier New" w:hAnsi="Courier New" w:cs="Courier New"/>
            <w:rPrChange w:id="63" w:author="João Carlos Moura" w:date="2021-07-23T11:14:00Z">
              <w:rPr>
                <w:rFonts w:ascii="Courier New" w:hAnsi="Courier New" w:cs="Courier New"/>
              </w:rPr>
            </w:rPrChange>
          </w:rPr>
          <w:t>Tentar marcar PEB</w:t>
        </w:r>
      </w:ins>
    </w:p>
    <w:p w14:paraId="2FC4FFE6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64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65" w:author="João Carlos Moura" w:date="2021-07-23T11:14:00Z">
            <w:rPr>
              <w:rFonts w:ascii="Courier New" w:hAnsi="Courier New" w:cs="Courier New"/>
            </w:rPr>
          </w:rPrChange>
        </w:rPr>
        <w:t>2011-11-07/</w:t>
      </w:r>
      <w:proofErr w:type="gramStart"/>
      <w:r w:rsidRPr="001131F0">
        <w:rPr>
          <w:rFonts w:ascii="Courier New" w:hAnsi="Courier New" w:cs="Courier New"/>
          <w:rPrChange w:id="66" w:author="João Carlos Moura" w:date="2021-07-23T11:14:00Z">
            <w:rPr>
              <w:rFonts w:ascii="Courier New" w:hAnsi="Courier New" w:cs="Courier New"/>
            </w:rPr>
          </w:rPrChange>
        </w:rPr>
        <w:t xml:space="preserve">08:13:51  </w:t>
      </w:r>
      <w:ins w:id="67" w:author="Adriane Marques" w:date="2021-06-17T15:31:00Z">
        <w:r w:rsidR="00AF4D28" w:rsidRPr="001131F0">
          <w:rPr>
            <w:rFonts w:ascii="Courier New" w:hAnsi="Courier New" w:cs="Courier New"/>
            <w:rPrChange w:id="68" w:author="João Carlos Moura" w:date="2021-07-23T11:14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69" w:author="João Carlos Moura" w:date="2021-07-23T11:14:00Z">
            <w:rPr>
              <w:rFonts w:ascii="Courier New" w:hAnsi="Courier New" w:cs="Courier New"/>
            </w:rPr>
          </w:rPrChange>
        </w:rPr>
        <w:t xml:space="preserve">     5      195.311      13.0000</w:t>
      </w:r>
    </w:p>
    <w:p w14:paraId="3399F84B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70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71" w:author="João Carlos Moura" w:date="2021-07-23T11:14:00Z">
            <w:rPr>
              <w:rFonts w:ascii="Courier New" w:hAnsi="Courier New" w:cs="Courier New"/>
            </w:rPr>
          </w:rPrChange>
        </w:rPr>
        <w:t>2011-11-08/07:05:30       1      227.590      2.00000</w:t>
      </w:r>
    </w:p>
    <w:p w14:paraId="34D711A4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72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73" w:author="João Carlos Moura" w:date="2021-07-23T11:14:00Z">
            <w:rPr>
              <w:rFonts w:ascii="Courier New" w:hAnsi="Courier New" w:cs="Courier New"/>
            </w:rPr>
          </w:rPrChange>
        </w:rPr>
        <w:t>2011-11-08/07:16:00       2      167.611      7.00000</w:t>
      </w:r>
    </w:p>
    <w:p w14:paraId="39CC837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74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75" w:author="João Carlos Moura" w:date="2021-07-23T11:14:00Z">
            <w:rPr>
              <w:rFonts w:ascii="Courier New" w:hAnsi="Courier New" w:cs="Courier New"/>
            </w:rPr>
          </w:rPrChange>
        </w:rPr>
        <w:t>2011-11-08/07:19:58       3      143.838      4.00000</w:t>
      </w:r>
    </w:p>
    <w:p w14:paraId="75DD341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76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77" w:author="João Carlos Moura" w:date="2021-07-23T11:14:00Z">
            <w:rPr>
              <w:rFonts w:ascii="Courier New" w:hAnsi="Courier New" w:cs="Courier New"/>
            </w:rPr>
          </w:rPrChange>
        </w:rPr>
        <w:t>2011-11-08/07:26:08       4      114.350     0.000000</w:t>
      </w:r>
    </w:p>
    <w:p w14:paraId="42253758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78" w:author="João Carlos Moura" w:date="2021-07-23T11:1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79" w:author="João Carlos Moura" w:date="2021-07-23T11:14:00Z">
            <w:rPr>
              <w:rFonts w:ascii="Courier New" w:hAnsi="Courier New" w:cs="Courier New"/>
            </w:rPr>
          </w:rPrChange>
        </w:rPr>
        <w:t xml:space="preserve">2011-11-08/08:24:00 </w:t>
      </w:r>
      <w:proofErr w:type="gramStart"/>
      <w:r w:rsidRPr="001131F0">
        <w:rPr>
          <w:rFonts w:ascii="Courier New" w:hAnsi="Courier New" w:cs="Courier New"/>
          <w:rPrChange w:id="80" w:author="João Carlos Moura" w:date="2021-07-23T11:14:00Z">
            <w:rPr>
              <w:rFonts w:ascii="Courier New" w:hAnsi="Courier New" w:cs="Courier New"/>
            </w:rPr>
          </w:rPrChange>
        </w:rPr>
        <w:t xml:space="preserve">  </w:t>
      </w:r>
      <w:ins w:id="81" w:author="Adriane Marques" w:date="2021-06-17T15:32:00Z">
        <w:r w:rsidR="00AF4D28" w:rsidRPr="001131F0">
          <w:rPr>
            <w:rFonts w:ascii="Courier New" w:hAnsi="Courier New" w:cs="Courier New"/>
            <w:rPrChange w:id="82" w:author="João Carlos Moura" w:date="2021-07-23T11:14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83" w:author="João Carlos Moura" w:date="2021-07-23T11:14:00Z">
            <w:rPr>
              <w:rFonts w:ascii="Courier New" w:hAnsi="Courier New" w:cs="Courier New"/>
            </w:rPr>
          </w:rPrChange>
        </w:rPr>
        <w:t xml:space="preserve">    5      57.4536      5.00000</w:t>
      </w:r>
    </w:p>
    <w:p w14:paraId="28C8F9B8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84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85" w:author="João Carlos Moura" w:date="2021-07-23T11:13:00Z">
            <w:rPr>
              <w:rFonts w:ascii="Courier New" w:hAnsi="Courier New" w:cs="Courier New"/>
            </w:rPr>
          </w:rPrChange>
        </w:rPr>
        <w:t>2011-11-09/07:09:27       1      105.931      3.00000</w:t>
      </w:r>
    </w:p>
    <w:p w14:paraId="4120DE03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86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87" w:author="João Carlos Moura" w:date="2021-07-23T11:13:00Z">
            <w:rPr>
              <w:rFonts w:ascii="Courier New" w:hAnsi="Courier New" w:cs="Courier New"/>
            </w:rPr>
          </w:rPrChange>
        </w:rPr>
        <w:t>2011-11-09/07:18:50       2      114.350      5.00000</w:t>
      </w:r>
    </w:p>
    <w:p w14:paraId="24F1EE96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88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89" w:author="João Carlos Moura" w:date="2021-07-23T11:13:00Z">
            <w:rPr>
              <w:rFonts w:ascii="Courier New" w:hAnsi="Courier New" w:cs="Courier New"/>
            </w:rPr>
          </w:rPrChange>
        </w:rPr>
        <w:t>2011-11-09/07:22:59       3      123.438      2.00000</w:t>
      </w:r>
    </w:p>
    <w:p w14:paraId="705AADA2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90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91" w:author="João Carlos Moura" w:date="2021-07-23T11:13:00Z">
            <w:rPr>
              <w:rFonts w:ascii="Courier New" w:hAnsi="Courier New" w:cs="Courier New"/>
            </w:rPr>
          </w:rPrChange>
        </w:rPr>
        <w:t>2011-11-09/07:29:41       4      123.438     0.000000</w:t>
      </w:r>
    </w:p>
    <w:p w14:paraId="61C4021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92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93" w:author="João Carlos Moura" w:date="2021-07-23T11:13:00Z">
            <w:rPr>
              <w:rFonts w:ascii="Courier New" w:hAnsi="Courier New" w:cs="Courier New"/>
            </w:rPr>
          </w:rPrChange>
        </w:rPr>
        <w:t>2011-11-09/</w:t>
      </w:r>
      <w:proofErr w:type="gramStart"/>
      <w:r w:rsidRPr="001131F0">
        <w:rPr>
          <w:rFonts w:ascii="Courier New" w:hAnsi="Courier New" w:cs="Courier New"/>
          <w:rPrChange w:id="94" w:author="João Carlos Moura" w:date="2021-07-23T11:13:00Z">
            <w:rPr>
              <w:rFonts w:ascii="Courier New" w:hAnsi="Courier New" w:cs="Courier New"/>
            </w:rPr>
          </w:rPrChange>
        </w:rPr>
        <w:t xml:space="preserve">08:26:01 </w:t>
      </w:r>
      <w:ins w:id="95" w:author="Adriane Marques" w:date="2021-06-17T15:33:00Z">
        <w:r w:rsidR="00AF4D28" w:rsidRPr="001131F0">
          <w:rPr>
            <w:rFonts w:ascii="Courier New" w:hAnsi="Courier New" w:cs="Courier New"/>
            <w:rPrChange w:id="96" w:author="João Carlos Moura" w:date="2021-07-23T11:13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97" w:author="João Carlos Moura" w:date="2021-07-23T11:13:00Z">
            <w:rPr>
              <w:rFonts w:ascii="Courier New" w:hAnsi="Courier New" w:cs="Courier New"/>
            </w:rPr>
          </w:rPrChange>
        </w:rPr>
        <w:t xml:space="preserve">      5      388.728      31.0000</w:t>
      </w:r>
    </w:p>
    <w:p w14:paraId="3790BE90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98" w:author="João Carlos Moura" w:date="2021-07-23T11:13:00Z">
            <w:rPr>
              <w:rFonts w:ascii="Courier New" w:hAnsi="Courier New" w:cs="Courier New"/>
            </w:rPr>
          </w:rPrChange>
        </w:rPr>
      </w:pPr>
      <w:bookmarkStart w:id="99" w:name="_Hlk77931236"/>
      <w:r w:rsidRPr="001131F0">
        <w:rPr>
          <w:rFonts w:ascii="Courier New" w:hAnsi="Courier New" w:cs="Courier New"/>
          <w:rPrChange w:id="100" w:author="João Carlos Moura" w:date="2021-07-23T11:13:00Z">
            <w:rPr>
              <w:rFonts w:ascii="Courier New" w:hAnsi="Courier New" w:cs="Courier New"/>
            </w:rPr>
          </w:rPrChange>
        </w:rPr>
        <w:t>2011-11-10/07:15:23       1      123.438      3.00000</w:t>
      </w:r>
    </w:p>
    <w:p w14:paraId="46EB7979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01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02" w:author="João Carlos Moura" w:date="2021-07-23T11:13:00Z">
            <w:rPr>
              <w:rFonts w:ascii="Courier New" w:hAnsi="Courier New" w:cs="Courier New"/>
            </w:rPr>
          </w:rPrChange>
        </w:rPr>
        <w:t>2011-11-10/07:23:10       2      98.1317      7.00000</w:t>
      </w:r>
    </w:p>
    <w:p w14:paraId="529FE4A8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03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04" w:author="João Carlos Moura" w:date="2021-07-23T11:13:00Z">
            <w:rPr>
              <w:rFonts w:ascii="Courier New" w:hAnsi="Courier New" w:cs="Courier New"/>
            </w:rPr>
          </w:rPrChange>
        </w:rPr>
        <w:t>2011-11-10/07:25:26       3      98.1317      1.00000</w:t>
      </w:r>
    </w:p>
    <w:p w14:paraId="5B13E8BB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05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06" w:author="João Carlos Moura" w:date="2021-07-23T11:13:00Z">
            <w:rPr>
              <w:rFonts w:ascii="Courier New" w:hAnsi="Courier New" w:cs="Courier New"/>
            </w:rPr>
          </w:rPrChange>
        </w:rPr>
        <w:t>2011-11-10/07:31:20       4      98.1317      1.00000</w:t>
      </w:r>
    </w:p>
    <w:p w14:paraId="25D436C3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07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08" w:author="João Carlos Moura" w:date="2021-07-23T11:13:00Z">
            <w:rPr>
              <w:rFonts w:ascii="Courier New" w:hAnsi="Courier New" w:cs="Courier New"/>
            </w:rPr>
          </w:rPrChange>
        </w:rPr>
        <w:t>2011-11-10/08:28:28       5      49.3050      12.0000</w:t>
      </w:r>
    </w:p>
    <w:p w14:paraId="59458EB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09" w:author="João Carlos Moura" w:date="2021-07-23T11:13:00Z">
            <w:rPr>
              <w:rFonts w:ascii="Courier New" w:hAnsi="Courier New" w:cs="Courier New"/>
            </w:rPr>
          </w:rPrChange>
        </w:rPr>
      </w:pPr>
      <w:bookmarkStart w:id="110" w:name="_Hlk77931224"/>
      <w:bookmarkEnd w:id="99"/>
      <w:r w:rsidRPr="001131F0">
        <w:rPr>
          <w:rFonts w:ascii="Courier New" w:hAnsi="Courier New" w:cs="Courier New"/>
          <w:rPrChange w:id="111" w:author="João Carlos Moura" w:date="2021-07-23T11:13:00Z">
            <w:rPr>
              <w:rFonts w:ascii="Courier New" w:hAnsi="Courier New" w:cs="Courier New"/>
            </w:rPr>
          </w:rPrChange>
        </w:rPr>
        <w:t>2011-11-11/07:14:31       1      105.931      1130.00</w:t>
      </w:r>
    </w:p>
    <w:p w14:paraId="5C81AF7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12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13" w:author="João Carlos Moura" w:date="2021-07-23T11:13:00Z">
            <w:rPr>
              <w:rFonts w:ascii="Courier New" w:hAnsi="Courier New" w:cs="Courier New"/>
            </w:rPr>
          </w:rPrChange>
        </w:rPr>
        <w:t>2011-11-11/07:26:50       2      105.931      12.0000</w:t>
      </w:r>
    </w:p>
    <w:p w14:paraId="76355B0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14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15" w:author="João Carlos Moura" w:date="2021-07-23T11:13:00Z">
            <w:rPr>
              <w:rFonts w:ascii="Courier New" w:hAnsi="Courier New" w:cs="Courier New"/>
            </w:rPr>
          </w:rPrChange>
        </w:rPr>
        <w:t>2011-11-11/07:29:59       3      98.1317      3.00000</w:t>
      </w:r>
    </w:p>
    <w:p w14:paraId="77F1B324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16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17" w:author="João Carlos Moura" w:date="2021-07-23T11:13:00Z">
            <w:rPr>
              <w:rFonts w:ascii="Courier New" w:hAnsi="Courier New" w:cs="Courier New"/>
            </w:rPr>
          </w:rPrChange>
        </w:rPr>
        <w:t>2011-11-11/07:34:09       4      98.1317     0.000000</w:t>
      </w:r>
    </w:p>
    <w:p w14:paraId="0E7274A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18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19" w:author="João Carlos Moura" w:date="2021-07-23T11:13:00Z">
            <w:rPr>
              <w:rFonts w:ascii="Courier New" w:hAnsi="Courier New" w:cs="Courier New"/>
            </w:rPr>
          </w:rPrChange>
        </w:rPr>
        <w:t>2011-11-11/08:28:40       5      360.108      53.0000</w:t>
      </w:r>
    </w:p>
    <w:bookmarkEnd w:id="110"/>
    <w:p w14:paraId="57F2C96B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20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21" w:author="João Carlos Moura" w:date="2021-07-23T11:13:00Z">
            <w:rPr>
              <w:rFonts w:ascii="Courier New" w:hAnsi="Courier New" w:cs="Courier New"/>
            </w:rPr>
          </w:rPrChange>
        </w:rPr>
        <w:t>2011-11-12/07:17:28       1      195.311      135.000</w:t>
      </w:r>
    </w:p>
    <w:p w14:paraId="1825ED08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22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23" w:author="João Carlos Moura" w:date="2021-07-23T11:13:00Z">
            <w:rPr>
              <w:rFonts w:ascii="Courier New" w:hAnsi="Courier New" w:cs="Courier New"/>
            </w:rPr>
          </w:rPrChange>
        </w:rPr>
        <w:t>2011-11-12/</w:t>
      </w:r>
      <w:proofErr w:type="gramStart"/>
      <w:r w:rsidRPr="001131F0">
        <w:rPr>
          <w:rFonts w:ascii="Courier New" w:hAnsi="Courier New" w:cs="Courier New"/>
          <w:rPrChange w:id="124" w:author="João Carlos Moura" w:date="2021-07-23T11:13:00Z">
            <w:rPr>
              <w:rFonts w:ascii="Courier New" w:hAnsi="Courier New" w:cs="Courier New"/>
            </w:rPr>
          </w:rPrChange>
        </w:rPr>
        <w:t xml:space="preserve">07:27:11  </w:t>
      </w:r>
      <w:ins w:id="125" w:author="Adriane Marques" w:date="2021-06-17T15:37:00Z">
        <w:r w:rsidR="00FF2E3C" w:rsidRPr="001131F0">
          <w:rPr>
            <w:rFonts w:ascii="Courier New" w:hAnsi="Courier New" w:cs="Courier New"/>
            <w:rPrChange w:id="126" w:author="João Carlos Moura" w:date="2021-07-23T11:13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FF2E3C" w:rsidRPr="001131F0">
          <w:rPr>
            <w:rFonts w:ascii="Courier New" w:hAnsi="Courier New" w:cs="Courier New"/>
            <w:rPrChange w:id="127" w:author="João Carlos Moura" w:date="2021-07-23T11:13:00Z">
              <w:rPr>
                <w:rFonts w:ascii="Courier New" w:hAnsi="Courier New" w:cs="Courier New"/>
              </w:rPr>
            </w:rPrChange>
          </w:rPr>
          <w:t>-08:28</w:t>
        </w:r>
      </w:ins>
      <w:r w:rsidRPr="001131F0">
        <w:rPr>
          <w:rFonts w:ascii="Courier New" w:hAnsi="Courier New" w:cs="Courier New"/>
          <w:rPrChange w:id="128" w:author="João Carlos Moura" w:date="2021-07-23T11:13:00Z">
            <w:rPr>
              <w:rFonts w:ascii="Courier New" w:hAnsi="Courier New" w:cs="Courier New"/>
            </w:rPr>
          </w:rPrChange>
        </w:rPr>
        <w:t xml:space="preserve">     2      167.611      11.0000</w:t>
      </w:r>
    </w:p>
    <w:p w14:paraId="0203199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29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30" w:author="João Carlos Moura" w:date="2021-07-23T11:13:00Z">
            <w:rPr>
              <w:rFonts w:ascii="Courier New" w:hAnsi="Courier New" w:cs="Courier New"/>
            </w:rPr>
          </w:rPrChange>
        </w:rPr>
        <w:t>2011-11-12/07:30:40       3      167.611     0.000000</w:t>
      </w:r>
    </w:p>
    <w:p w14:paraId="4BFA3702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31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32" w:author="João Carlos Moura" w:date="2021-07-23T11:13:00Z">
            <w:rPr>
              <w:rFonts w:ascii="Courier New" w:hAnsi="Courier New" w:cs="Courier New"/>
            </w:rPr>
          </w:rPrChange>
        </w:rPr>
        <w:t>2011-11-12/07:36:21       4      180.932      4.00000</w:t>
      </w:r>
    </w:p>
    <w:p w14:paraId="591D308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33" w:author="João Carlos Moura" w:date="2021-07-23T11:13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34" w:author="João Carlos Moura" w:date="2021-07-23T11:13:00Z">
            <w:rPr>
              <w:rFonts w:ascii="Courier New" w:hAnsi="Courier New" w:cs="Courier New"/>
            </w:rPr>
          </w:rPrChange>
        </w:rPr>
        <w:t>2011-11-12/08:37:18       5      105.931      14.0000</w:t>
      </w:r>
    </w:p>
    <w:p w14:paraId="4FDC867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35" w:author="João Carlos Moura" w:date="2021-07-23T11:1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36" w:author="João Carlos Moura" w:date="2021-07-23T11:11:00Z">
            <w:rPr>
              <w:rFonts w:ascii="Courier New" w:hAnsi="Courier New" w:cs="Courier New"/>
            </w:rPr>
          </w:rPrChange>
        </w:rPr>
        <w:t>2011-11-13/07:22:48       1      180.932      32.0000</w:t>
      </w:r>
    </w:p>
    <w:p w14:paraId="5A202726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37" w:author="João Carlos Moura" w:date="2021-07-23T11:1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38" w:author="João Carlos Moura" w:date="2021-07-23T11:11:00Z">
            <w:rPr>
              <w:rFonts w:ascii="Courier New" w:hAnsi="Courier New" w:cs="Courier New"/>
            </w:rPr>
          </w:rPrChange>
        </w:rPr>
        <w:t>2011-11-13/07:30:50       2      133.248      10.0000</w:t>
      </w:r>
    </w:p>
    <w:p w14:paraId="1E8AD06C" w14:textId="77777777" w:rsidR="00FF2E3C" w:rsidRPr="001131F0" w:rsidRDefault="00FF2E3C" w:rsidP="00AD48EA">
      <w:pPr>
        <w:autoSpaceDE w:val="0"/>
        <w:autoSpaceDN w:val="0"/>
        <w:adjustRightInd w:val="0"/>
        <w:spacing w:after="0" w:line="240" w:lineRule="auto"/>
        <w:rPr>
          <w:ins w:id="139" w:author="Adriane Marques" w:date="2021-06-17T15:37:00Z"/>
          <w:rFonts w:ascii="Courier New" w:hAnsi="Courier New" w:cs="Courier New"/>
          <w:rPrChange w:id="140" w:author="João Carlos Moura" w:date="2021-07-23T11:11:00Z">
            <w:rPr>
              <w:ins w:id="141" w:author="Adriane Marques" w:date="2021-06-17T15:37:00Z"/>
              <w:rFonts w:ascii="Courier New" w:hAnsi="Courier New" w:cs="Courier New"/>
            </w:rPr>
          </w:rPrChange>
        </w:rPr>
      </w:pPr>
      <w:ins w:id="142" w:author="Adriane Marques" w:date="2021-06-17T15:37:00Z">
        <w:r w:rsidRPr="001131F0">
          <w:rPr>
            <w:rFonts w:ascii="Courier New" w:hAnsi="Courier New" w:cs="Courier New"/>
            <w:rPrChange w:id="143" w:author="João Carlos Moura" w:date="2021-07-23T11:11:00Z">
              <w:rPr>
                <w:rFonts w:ascii="Courier New" w:hAnsi="Courier New" w:cs="Courier New"/>
              </w:rPr>
            </w:rPrChange>
          </w:rPr>
          <w:t>PEB???</w:t>
        </w:r>
      </w:ins>
    </w:p>
    <w:p w14:paraId="4E6A7D20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44" w:author="João Carlos Moura" w:date="2021-07-23T11:1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45" w:author="João Carlos Moura" w:date="2021-07-23T11:11:00Z">
            <w:rPr>
              <w:rFonts w:ascii="Courier New" w:hAnsi="Courier New" w:cs="Courier New"/>
            </w:rPr>
          </w:rPrChange>
        </w:rPr>
        <w:lastRenderedPageBreak/>
        <w:t>2011-11-13/08:33:28       5      488.974     0.000000</w:t>
      </w:r>
    </w:p>
    <w:p w14:paraId="664F0FD0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46" w:author="João Carlos Moura" w:date="2021-07-23T11:1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47" w:author="João Carlos Moura" w:date="2021-07-23T11:11:00Z">
            <w:rPr>
              <w:rFonts w:ascii="Courier New" w:hAnsi="Courier New" w:cs="Courier New"/>
            </w:rPr>
          </w:rPrChange>
        </w:rPr>
        <w:t>2011-11-14/07:21:46       1      167.611      72.0000</w:t>
      </w:r>
    </w:p>
    <w:p w14:paraId="021E7A94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48" w:author="João Carlos Moura" w:date="2021-07-23T11:1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49" w:author="João Carlos Moura" w:date="2021-07-23T11:11:00Z">
            <w:rPr>
              <w:rFonts w:ascii="Courier New" w:hAnsi="Courier New" w:cs="Courier New"/>
            </w:rPr>
          </w:rPrChange>
        </w:rPr>
        <w:t>2011-11-14/</w:t>
      </w:r>
      <w:proofErr w:type="gramStart"/>
      <w:r w:rsidRPr="001131F0">
        <w:rPr>
          <w:rFonts w:ascii="Courier New" w:hAnsi="Courier New" w:cs="Courier New"/>
          <w:rPrChange w:id="150" w:author="João Carlos Moura" w:date="2021-07-23T11:11:00Z">
            <w:rPr>
              <w:rFonts w:ascii="Courier New" w:hAnsi="Courier New" w:cs="Courier New"/>
            </w:rPr>
          </w:rPrChange>
        </w:rPr>
        <w:t xml:space="preserve">07:30:49  </w:t>
      </w:r>
      <w:ins w:id="151" w:author="Adriane Marques" w:date="2021-06-17T15:38:00Z">
        <w:r w:rsidR="00FF2E3C" w:rsidRPr="001131F0">
          <w:rPr>
            <w:rFonts w:ascii="Courier New" w:hAnsi="Courier New" w:cs="Courier New"/>
            <w:rPrChange w:id="152" w:author="João Carlos Moura" w:date="2021-07-23T11:11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FF2E3C" w:rsidRPr="001131F0">
          <w:rPr>
            <w:rFonts w:ascii="Courier New" w:hAnsi="Courier New" w:cs="Courier New"/>
            <w:rPrChange w:id="153" w:author="João Carlos Moura" w:date="2021-07-23T11:11:00Z">
              <w:rPr>
                <w:rFonts w:ascii="Courier New" w:hAnsi="Courier New" w:cs="Courier New"/>
              </w:rPr>
            </w:rPrChange>
          </w:rPr>
          <w:t>-07:32</w:t>
        </w:r>
      </w:ins>
      <w:r w:rsidRPr="001131F0">
        <w:rPr>
          <w:rFonts w:ascii="Courier New" w:hAnsi="Courier New" w:cs="Courier New"/>
          <w:rPrChange w:id="154" w:author="João Carlos Moura" w:date="2021-07-23T11:11:00Z">
            <w:rPr>
              <w:rFonts w:ascii="Courier New" w:hAnsi="Courier New" w:cs="Courier New"/>
            </w:rPr>
          </w:rPrChange>
        </w:rPr>
        <w:t xml:space="preserve">     2      155.270      22.0000</w:t>
      </w:r>
    </w:p>
    <w:p w14:paraId="66513556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55" w:author="João Carlos Moura" w:date="2021-07-23T11:1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56" w:author="João Carlos Moura" w:date="2021-07-23T11:11:00Z">
            <w:rPr>
              <w:rFonts w:ascii="Courier New" w:hAnsi="Courier New" w:cs="Courier New"/>
            </w:rPr>
          </w:rPrChange>
        </w:rPr>
        <w:t>2011-11-14/07:36:31       3      155.270      12.0000</w:t>
      </w:r>
    </w:p>
    <w:p w14:paraId="54781F93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57" w:author="João Carlos Moura" w:date="2021-07-23T11:1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58" w:author="João Carlos Moura" w:date="2021-07-23T11:11:00Z">
            <w:rPr>
              <w:rFonts w:ascii="Courier New" w:hAnsi="Courier New" w:cs="Courier New"/>
            </w:rPr>
          </w:rPrChange>
        </w:rPr>
        <w:t>2011-11-14/07:41:12       4      155.270      35.0000</w:t>
      </w:r>
    </w:p>
    <w:p w14:paraId="1F603A7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59" w:author="João Carlos Moura" w:date="2021-07-23T11:11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60" w:author="João Carlos Moura" w:date="2021-07-23T11:11:00Z">
            <w:rPr>
              <w:rFonts w:ascii="Courier New" w:hAnsi="Courier New" w:cs="Courier New"/>
            </w:rPr>
          </w:rPrChange>
        </w:rPr>
        <w:t xml:space="preserve">2011-11-14/08:35:59   </w:t>
      </w:r>
      <w:ins w:id="161" w:author="Adriane Marques" w:date="2021-06-17T15:38:00Z">
        <w:r w:rsidR="00FF2E3C" w:rsidRPr="001131F0">
          <w:rPr>
            <w:rFonts w:ascii="Courier New" w:hAnsi="Courier New" w:cs="Courier New"/>
            <w:rPrChange w:id="162" w:author="João Carlos Moura" w:date="2021-07-23T11:11:00Z">
              <w:rPr>
                <w:rFonts w:ascii="Courier New" w:hAnsi="Courier New" w:cs="Courier New"/>
              </w:rPr>
            </w:rPrChange>
          </w:rPr>
          <w:t>+-09:06?</w:t>
        </w:r>
      </w:ins>
      <w:r w:rsidRPr="001131F0">
        <w:rPr>
          <w:rFonts w:ascii="Courier New" w:hAnsi="Courier New" w:cs="Courier New"/>
          <w:rPrChange w:id="163" w:author="João Carlos Moura" w:date="2021-07-23T11:11:00Z">
            <w:rPr>
              <w:rFonts w:ascii="Courier New" w:hAnsi="Courier New" w:cs="Courier New"/>
            </w:rPr>
          </w:rPrChange>
        </w:rPr>
        <w:t xml:space="preserve">    5      227.590      8.00000</w:t>
      </w:r>
    </w:p>
    <w:p w14:paraId="49B0E9C9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64" w:author="João Carlos Moura" w:date="2021-07-23T11:10:00Z">
            <w:rPr>
              <w:rFonts w:ascii="Courier New" w:hAnsi="Courier New" w:cs="Courier New"/>
            </w:rPr>
          </w:rPrChange>
        </w:rPr>
      </w:pPr>
      <w:bookmarkStart w:id="165" w:name="_Hlk77931071"/>
      <w:r w:rsidRPr="001131F0">
        <w:rPr>
          <w:rFonts w:ascii="Courier New" w:hAnsi="Courier New" w:cs="Courier New"/>
          <w:rPrChange w:id="166" w:author="João Carlos Moura" w:date="2021-07-23T11:10:00Z">
            <w:rPr>
              <w:rFonts w:ascii="Courier New" w:hAnsi="Courier New" w:cs="Courier New"/>
            </w:rPr>
          </w:rPrChange>
        </w:rPr>
        <w:t>2011-11-15/07:24:19       1      66.9489      907.000</w:t>
      </w:r>
    </w:p>
    <w:p w14:paraId="2305A11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67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68" w:author="João Carlos Moura" w:date="2021-07-23T11:10:00Z">
            <w:rPr>
              <w:rFonts w:ascii="Courier New" w:hAnsi="Courier New" w:cs="Courier New"/>
            </w:rPr>
          </w:rPrChange>
        </w:rPr>
        <w:t>2011-11-15/07:35:38       2      84.2137      28.0000</w:t>
      </w:r>
    </w:p>
    <w:p w14:paraId="2A016D09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69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70" w:author="João Carlos Moura" w:date="2021-07-23T11:10:00Z">
            <w:rPr>
              <w:rFonts w:ascii="Courier New" w:hAnsi="Courier New" w:cs="Courier New"/>
            </w:rPr>
          </w:rPrChange>
        </w:rPr>
        <w:t>2011-11-15/07:39:31       3      105.931      5.00000</w:t>
      </w:r>
    </w:p>
    <w:p w14:paraId="13C0B3E9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71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72" w:author="João Carlos Moura" w:date="2021-07-23T11:10:00Z">
            <w:rPr>
              <w:rFonts w:ascii="Courier New" w:hAnsi="Courier New" w:cs="Courier New"/>
            </w:rPr>
          </w:rPrChange>
        </w:rPr>
        <w:t>2011-11-15/07:44:08       4      105.931      2.00000</w:t>
      </w:r>
    </w:p>
    <w:p w14:paraId="62C2A99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73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74" w:author="João Carlos Moura" w:date="2021-07-23T11:10:00Z">
            <w:rPr>
              <w:rFonts w:ascii="Courier New" w:hAnsi="Courier New" w:cs="Courier New"/>
            </w:rPr>
          </w:rPrChange>
        </w:rPr>
        <w:t>2011-11-15/08:38:11       5      123.438      4.00000</w:t>
      </w:r>
    </w:p>
    <w:p w14:paraId="60F1E02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75" w:author="João Carlos Moura" w:date="2021-07-23T11:10:00Z">
            <w:rPr>
              <w:rFonts w:ascii="Courier New" w:hAnsi="Courier New" w:cs="Courier New"/>
            </w:rPr>
          </w:rPrChange>
        </w:rPr>
      </w:pPr>
      <w:bookmarkStart w:id="176" w:name="_Hlk77931060"/>
      <w:bookmarkEnd w:id="165"/>
      <w:r w:rsidRPr="001131F0">
        <w:rPr>
          <w:rFonts w:ascii="Courier New" w:hAnsi="Courier New" w:cs="Courier New"/>
          <w:rPrChange w:id="177" w:author="João Carlos Moura" w:date="2021-07-23T11:10:00Z">
            <w:rPr>
              <w:rFonts w:ascii="Courier New" w:hAnsi="Courier New" w:cs="Courier New"/>
            </w:rPr>
          </w:rPrChange>
        </w:rPr>
        <w:t>2011-11-16/07:29:40       1      90.9067      437.000</w:t>
      </w:r>
    </w:p>
    <w:p w14:paraId="3A31E6A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78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79" w:author="João Carlos Moura" w:date="2021-07-23T11:10:00Z">
            <w:rPr>
              <w:rFonts w:ascii="Courier New" w:hAnsi="Courier New" w:cs="Courier New"/>
            </w:rPr>
          </w:rPrChange>
        </w:rPr>
        <w:t>2011-11-16/07:39:10       2      78.0135      33.0000</w:t>
      </w:r>
    </w:p>
    <w:p w14:paraId="276A7960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80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81" w:author="João Carlos Moura" w:date="2021-07-23T11:10:00Z">
            <w:rPr>
              <w:rFonts w:ascii="Courier New" w:hAnsi="Courier New" w:cs="Courier New"/>
            </w:rPr>
          </w:rPrChange>
        </w:rPr>
        <w:t>2011-11-16/07:41:59       3      72.2698      2.00000</w:t>
      </w:r>
    </w:p>
    <w:p w14:paraId="3ABF1026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82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83" w:author="João Carlos Moura" w:date="2021-07-23T11:10:00Z">
            <w:rPr>
              <w:rFonts w:ascii="Courier New" w:hAnsi="Courier New" w:cs="Courier New"/>
            </w:rPr>
          </w:rPrChange>
        </w:rPr>
        <w:t>2011-11-16/07:47:13       4      66.9489      2.00000</w:t>
      </w:r>
    </w:p>
    <w:p w14:paraId="4EDB451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84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85" w:author="João Carlos Moura" w:date="2021-07-23T11:10:00Z">
            <w:rPr>
              <w:rFonts w:ascii="Courier New" w:hAnsi="Courier New" w:cs="Courier New"/>
            </w:rPr>
          </w:rPrChange>
        </w:rPr>
        <w:t>2011-11-16/08:48:30       5      84.2137      12.0000</w:t>
      </w:r>
    </w:p>
    <w:bookmarkEnd w:id="176"/>
    <w:p w14:paraId="4CF6618A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86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87" w:author="João Carlos Moura" w:date="2021-07-23T11:10:00Z">
            <w:rPr>
              <w:rFonts w:ascii="Courier New" w:hAnsi="Courier New" w:cs="Courier New"/>
            </w:rPr>
          </w:rPrChange>
        </w:rPr>
        <w:t>2011-11-17/07:34:28       1      133.248      27.0000</w:t>
      </w:r>
    </w:p>
    <w:p w14:paraId="2308D156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88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89" w:author="João Carlos Moura" w:date="2021-07-23T11:10:00Z">
            <w:rPr>
              <w:rFonts w:ascii="Courier New" w:hAnsi="Courier New" w:cs="Courier New"/>
            </w:rPr>
          </w:rPrChange>
        </w:rPr>
        <w:t>2011-11-17/</w:t>
      </w:r>
      <w:proofErr w:type="gramStart"/>
      <w:r w:rsidRPr="001131F0">
        <w:rPr>
          <w:rFonts w:ascii="Courier New" w:hAnsi="Courier New" w:cs="Courier New"/>
          <w:rPrChange w:id="190" w:author="João Carlos Moura" w:date="2021-07-23T11:10:00Z">
            <w:rPr>
              <w:rFonts w:ascii="Courier New" w:hAnsi="Courier New" w:cs="Courier New"/>
            </w:rPr>
          </w:rPrChange>
        </w:rPr>
        <w:t xml:space="preserve">07:42:18  </w:t>
      </w:r>
      <w:ins w:id="191" w:author="Adriane Marques" w:date="2021-06-17T15:40:00Z">
        <w:r w:rsidR="00FF2E3C" w:rsidRPr="001131F0">
          <w:rPr>
            <w:rFonts w:ascii="Courier New" w:hAnsi="Courier New" w:cs="Courier New"/>
            <w:rPrChange w:id="192" w:author="João Carlos Moura" w:date="2021-07-23T11:10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FF2E3C" w:rsidRPr="001131F0">
          <w:rPr>
            <w:rFonts w:ascii="Courier New" w:hAnsi="Courier New" w:cs="Courier New"/>
            <w:rPrChange w:id="193" w:author="João Carlos Moura" w:date="2021-07-23T11:10:00Z">
              <w:rPr>
                <w:rFonts w:ascii="Courier New" w:hAnsi="Courier New" w:cs="Courier New"/>
              </w:rPr>
            </w:rPrChange>
          </w:rPr>
          <w:t>-07:43?</w:t>
        </w:r>
      </w:ins>
      <w:r w:rsidRPr="001131F0">
        <w:rPr>
          <w:rFonts w:ascii="Courier New" w:hAnsi="Courier New" w:cs="Courier New"/>
          <w:rPrChange w:id="194" w:author="João Carlos Moura" w:date="2021-07-23T11:10:00Z">
            <w:rPr>
              <w:rFonts w:ascii="Courier New" w:hAnsi="Courier New" w:cs="Courier New"/>
            </w:rPr>
          </w:rPrChange>
        </w:rPr>
        <w:t xml:space="preserve">     2      133.248      5.00000</w:t>
      </w:r>
    </w:p>
    <w:p w14:paraId="2453A0CB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95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96" w:author="João Carlos Moura" w:date="2021-07-23T11:10:00Z">
            <w:rPr>
              <w:rFonts w:ascii="Courier New" w:hAnsi="Courier New" w:cs="Courier New"/>
            </w:rPr>
          </w:rPrChange>
        </w:rPr>
        <w:t>2011-11-17/07:45:59       3      133.248     0.000000</w:t>
      </w:r>
    </w:p>
    <w:p w14:paraId="374C495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97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198" w:author="João Carlos Moura" w:date="2021-07-23T11:10:00Z">
            <w:rPr>
              <w:rFonts w:ascii="Courier New" w:hAnsi="Courier New" w:cs="Courier New"/>
            </w:rPr>
          </w:rPrChange>
        </w:rPr>
        <w:t>2011-11-17/07:49:40       4      133.248     0.000000</w:t>
      </w:r>
    </w:p>
    <w:p w14:paraId="04A64DE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199" w:author="João Carlos Moura" w:date="2021-07-23T11:10:00Z">
            <w:rPr>
              <w:rFonts w:ascii="Courier New" w:hAnsi="Courier New" w:cs="Courier New"/>
            </w:rPr>
          </w:rPrChange>
        </w:rPr>
      </w:pPr>
      <w:bookmarkStart w:id="200" w:name="_Hlk77931028"/>
      <w:r w:rsidRPr="001131F0">
        <w:rPr>
          <w:rFonts w:ascii="Courier New" w:hAnsi="Courier New" w:cs="Courier New"/>
          <w:rPrChange w:id="201" w:author="João Carlos Moura" w:date="2021-07-23T11:10:00Z">
            <w:rPr>
              <w:rFonts w:ascii="Courier New" w:hAnsi="Courier New" w:cs="Courier New"/>
            </w:rPr>
          </w:rPrChange>
        </w:rPr>
        <w:t>2011-11-18/07:30:10       1      388.728      62.0000</w:t>
      </w:r>
    </w:p>
    <w:p w14:paraId="7B081CD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02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03" w:author="João Carlos Moura" w:date="2021-07-23T11:10:00Z">
            <w:rPr>
              <w:rFonts w:ascii="Courier New" w:hAnsi="Courier New" w:cs="Courier New"/>
            </w:rPr>
          </w:rPrChange>
        </w:rPr>
        <w:t>2011-11-18/07:43:38       2      388.728      150.000</w:t>
      </w:r>
    </w:p>
    <w:p w14:paraId="01484B1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04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05" w:author="João Carlos Moura" w:date="2021-07-23T11:10:00Z">
            <w:rPr>
              <w:rFonts w:ascii="Courier New" w:hAnsi="Courier New" w:cs="Courier New"/>
            </w:rPr>
          </w:rPrChange>
        </w:rPr>
        <w:t>2011-11-18/07:48:23       3      388.728      68.0000</w:t>
      </w:r>
    </w:p>
    <w:p w14:paraId="4D756E1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06" w:author="João Carlos Moura" w:date="2021-07-23T11:10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07" w:author="João Carlos Moura" w:date="2021-07-23T11:10:00Z">
            <w:rPr>
              <w:rFonts w:ascii="Courier New" w:hAnsi="Courier New" w:cs="Courier New"/>
            </w:rPr>
          </w:rPrChange>
        </w:rPr>
        <w:t>2011-11-18/07:52:20       4      388.728      29.0000</w:t>
      </w:r>
    </w:p>
    <w:bookmarkEnd w:id="200"/>
    <w:p w14:paraId="2D0E8104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08" w:author="João Carlos Moura" w:date="2021-07-23T11:09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09" w:author="João Carlos Moura" w:date="2021-07-23T11:09:00Z">
            <w:rPr>
              <w:rFonts w:ascii="Courier New" w:hAnsi="Courier New" w:cs="Courier New"/>
            </w:rPr>
          </w:rPrChange>
        </w:rPr>
        <w:t>2011-11-19/07:38:48       1      419.623      9.00000</w:t>
      </w:r>
    </w:p>
    <w:p w14:paraId="20784F0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10" w:author="João Carlos Moura" w:date="2021-07-23T11:09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11" w:author="João Carlos Moura" w:date="2021-07-23T11:09:00Z">
            <w:rPr>
              <w:rFonts w:ascii="Courier New" w:hAnsi="Courier New" w:cs="Courier New"/>
            </w:rPr>
          </w:rPrChange>
        </w:rPr>
        <w:t>2011-11-19/07:50:03       2      245.678      6.00000</w:t>
      </w:r>
    </w:p>
    <w:p w14:paraId="427C411E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12" w:author="João Carlos Moura" w:date="2021-07-23T11:09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13" w:author="João Carlos Moura" w:date="2021-07-23T11:09:00Z">
            <w:rPr>
              <w:rFonts w:ascii="Courier New" w:hAnsi="Courier New" w:cs="Courier New"/>
            </w:rPr>
          </w:rPrChange>
        </w:rPr>
        <w:t>2011-11-19/</w:t>
      </w:r>
      <w:proofErr w:type="gramStart"/>
      <w:r w:rsidRPr="001131F0">
        <w:rPr>
          <w:rFonts w:ascii="Courier New" w:hAnsi="Courier New" w:cs="Courier New"/>
          <w:rPrChange w:id="214" w:author="João Carlos Moura" w:date="2021-07-23T11:09:00Z">
            <w:rPr>
              <w:rFonts w:ascii="Courier New" w:hAnsi="Courier New" w:cs="Courier New"/>
            </w:rPr>
          </w:rPrChange>
        </w:rPr>
        <w:t xml:space="preserve">08:48:08 </w:t>
      </w:r>
      <w:ins w:id="215" w:author="Adriane Marques" w:date="2021-06-17T15:42:00Z">
        <w:r w:rsidR="00FF2E3C" w:rsidRPr="001131F0">
          <w:rPr>
            <w:rFonts w:ascii="Courier New" w:hAnsi="Courier New" w:cs="Courier New"/>
            <w:rPrChange w:id="216" w:author="João Carlos Moura" w:date="2021-07-23T11:09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217" w:author="João Carlos Moura" w:date="2021-07-23T11:09:00Z">
            <w:rPr>
              <w:rFonts w:ascii="Courier New" w:hAnsi="Courier New" w:cs="Courier New"/>
            </w:rPr>
          </w:rPrChange>
        </w:rPr>
        <w:t xml:space="preserve">      5      167.611      10.0000</w:t>
      </w:r>
    </w:p>
    <w:p w14:paraId="33DAEE9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18" w:author="João Carlos Moura" w:date="2021-07-23T11:08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19" w:author="João Carlos Moura" w:date="2021-07-23T11:08:00Z">
            <w:rPr>
              <w:rFonts w:ascii="Courier New" w:hAnsi="Courier New" w:cs="Courier New"/>
            </w:rPr>
          </w:rPrChange>
        </w:rPr>
        <w:t>2011-11-20/07:39:39       1      419.623      9.00000</w:t>
      </w:r>
    </w:p>
    <w:p w14:paraId="7101119E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20" w:author="João Carlos Moura" w:date="2021-07-23T11:08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21" w:author="João Carlos Moura" w:date="2021-07-23T11:08:00Z">
            <w:rPr>
              <w:rFonts w:ascii="Courier New" w:hAnsi="Courier New" w:cs="Courier New"/>
            </w:rPr>
          </w:rPrChange>
        </w:rPr>
        <w:t>2011-11-20/07:52:07       2      245.678      7.00000</w:t>
      </w:r>
    </w:p>
    <w:p w14:paraId="510DBBA8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22" w:author="João Carlos Moura" w:date="2021-07-23T11:08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23" w:author="João Carlos Moura" w:date="2021-07-23T11:08:00Z">
            <w:rPr>
              <w:rFonts w:ascii="Courier New" w:hAnsi="Courier New" w:cs="Courier New"/>
            </w:rPr>
          </w:rPrChange>
        </w:rPr>
        <w:t>2011-11-21/07:46:59       1      155.270      110.000</w:t>
      </w:r>
    </w:p>
    <w:p w14:paraId="16E4ED2E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24" w:author="João Carlos Moura" w:date="2021-07-23T11:08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25" w:author="João Carlos Moura" w:date="2021-07-23T11:08:00Z">
            <w:rPr>
              <w:rFonts w:ascii="Courier New" w:hAnsi="Courier New" w:cs="Courier New"/>
            </w:rPr>
          </w:rPrChange>
        </w:rPr>
        <w:t>2011-11-21/07:53:01       2      155.270      12.0000</w:t>
      </w:r>
    </w:p>
    <w:p w14:paraId="676BCCA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26" w:author="João Carlos Moura" w:date="2021-07-23T11:08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27" w:author="João Carlos Moura" w:date="2021-07-23T11:08:00Z">
            <w:rPr>
              <w:rFonts w:ascii="Courier New" w:hAnsi="Courier New" w:cs="Courier New"/>
            </w:rPr>
          </w:rPrChange>
        </w:rPr>
        <w:t>2011-11-21/</w:t>
      </w:r>
      <w:proofErr w:type="gramStart"/>
      <w:r w:rsidRPr="001131F0">
        <w:rPr>
          <w:rFonts w:ascii="Courier New" w:hAnsi="Courier New" w:cs="Courier New"/>
          <w:rPrChange w:id="228" w:author="João Carlos Moura" w:date="2021-07-23T11:08:00Z">
            <w:rPr>
              <w:rFonts w:ascii="Courier New" w:hAnsi="Courier New" w:cs="Courier New"/>
            </w:rPr>
          </w:rPrChange>
        </w:rPr>
        <w:t xml:space="preserve">08:51:38  </w:t>
      </w:r>
      <w:ins w:id="229" w:author="Adriane Marques" w:date="2021-06-17T15:43:00Z">
        <w:r w:rsidR="00FF2E3C" w:rsidRPr="001131F0">
          <w:rPr>
            <w:rFonts w:ascii="Courier New" w:hAnsi="Courier New" w:cs="Courier New"/>
            <w:rPrChange w:id="230" w:author="João Carlos Moura" w:date="2021-07-23T11:08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231" w:author="João Carlos Moura" w:date="2021-07-23T11:08:00Z">
            <w:rPr>
              <w:rFonts w:ascii="Courier New" w:hAnsi="Courier New" w:cs="Courier New"/>
            </w:rPr>
          </w:rPrChange>
        </w:rPr>
        <w:t xml:space="preserve">     5      333.595      30.0000</w:t>
      </w:r>
    </w:p>
    <w:p w14:paraId="2D9840A6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32" w:author="João Carlos Moura" w:date="2021-07-23T11:08:00Z">
            <w:rPr>
              <w:rFonts w:ascii="Courier New" w:hAnsi="Courier New" w:cs="Courier New"/>
            </w:rPr>
          </w:rPrChange>
        </w:rPr>
      </w:pPr>
      <w:bookmarkStart w:id="233" w:name="_Hlk77930898"/>
      <w:r w:rsidRPr="001131F0">
        <w:rPr>
          <w:rFonts w:ascii="Courier New" w:hAnsi="Courier New" w:cs="Courier New"/>
          <w:rPrChange w:id="234" w:author="João Carlos Moura" w:date="2021-07-23T11:08:00Z">
            <w:rPr>
              <w:rFonts w:ascii="Courier New" w:hAnsi="Courier New" w:cs="Courier New"/>
            </w:rPr>
          </w:rPrChange>
        </w:rPr>
        <w:t>2011-11-22/07:45:08       1      286.282      44.0000</w:t>
      </w:r>
    </w:p>
    <w:p w14:paraId="44F4E96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35" w:author="João Carlos Moura" w:date="2021-07-23T11:08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36" w:author="João Carlos Moura" w:date="2021-07-23T11:08:00Z">
            <w:rPr>
              <w:rFonts w:ascii="Courier New" w:hAnsi="Courier New" w:cs="Courier New"/>
            </w:rPr>
          </w:rPrChange>
        </w:rPr>
        <w:t>2011-11-22/07:54:39       2      265.204      5.00000</w:t>
      </w:r>
    </w:p>
    <w:p w14:paraId="02AC2BF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37" w:author="João Carlos Moura" w:date="2021-07-23T11:08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38" w:author="João Carlos Moura" w:date="2021-07-23T11:08:00Z">
            <w:rPr>
              <w:rFonts w:ascii="Courier New" w:hAnsi="Courier New" w:cs="Courier New"/>
            </w:rPr>
          </w:rPrChange>
        </w:rPr>
        <w:t>2011-11-22/07:58:00       3      265.204      1.00000</w:t>
      </w:r>
    </w:p>
    <w:p w14:paraId="221F074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39" w:author="João Carlos Moura" w:date="2021-07-23T11:08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40" w:author="João Carlos Moura" w:date="2021-07-23T11:08:00Z">
            <w:rPr>
              <w:rFonts w:ascii="Courier New" w:hAnsi="Courier New" w:cs="Courier New"/>
            </w:rPr>
          </w:rPrChange>
        </w:rPr>
        <w:t>2011-11-22/08:01:41       4      210.834      2.00000</w:t>
      </w:r>
    </w:p>
    <w:p w14:paraId="1B68291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41" w:author="João Carlos Moura" w:date="2021-07-23T11:07:00Z">
            <w:rPr>
              <w:rFonts w:ascii="Courier New" w:hAnsi="Courier New" w:cs="Courier New"/>
            </w:rPr>
          </w:rPrChange>
        </w:rPr>
      </w:pPr>
      <w:bookmarkStart w:id="242" w:name="_Hlk77930850"/>
      <w:bookmarkEnd w:id="233"/>
      <w:r w:rsidRPr="001131F0">
        <w:rPr>
          <w:rFonts w:ascii="Courier New" w:hAnsi="Courier New" w:cs="Courier New"/>
          <w:rPrChange w:id="243" w:author="João Carlos Moura" w:date="2021-07-23T11:07:00Z">
            <w:rPr>
              <w:rFonts w:ascii="Courier New" w:hAnsi="Courier New" w:cs="Courier New"/>
            </w:rPr>
          </w:rPrChange>
        </w:rPr>
        <w:t>2011-11-23/07:47:09       1      419.623      72.0000</w:t>
      </w:r>
    </w:p>
    <w:p w14:paraId="05FDE5A0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44" w:author="João Carlos Moura" w:date="2021-07-23T11:07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45" w:author="João Carlos Moura" w:date="2021-07-23T11:07:00Z">
            <w:rPr>
              <w:rFonts w:ascii="Courier New" w:hAnsi="Courier New" w:cs="Courier New"/>
            </w:rPr>
          </w:rPrChange>
        </w:rPr>
        <w:t>2011-11-23/07:55:20       2      419.623      89.0000</w:t>
      </w:r>
    </w:p>
    <w:p w14:paraId="785EE56B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46" w:author="João Carlos Moura" w:date="2021-07-23T11:07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47" w:author="João Carlos Moura" w:date="2021-07-23T11:07:00Z">
            <w:rPr>
              <w:rFonts w:ascii="Courier New" w:hAnsi="Courier New" w:cs="Courier New"/>
            </w:rPr>
          </w:rPrChange>
        </w:rPr>
        <w:t>2011-11-23/07:58:29       3      388.728      35.0000</w:t>
      </w:r>
    </w:p>
    <w:p w14:paraId="6B941FD9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48" w:author="João Carlos Moura" w:date="2021-07-23T11:07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49" w:author="João Carlos Moura" w:date="2021-07-23T11:07:00Z">
            <w:rPr>
              <w:rFonts w:ascii="Courier New" w:hAnsi="Courier New" w:cs="Courier New"/>
            </w:rPr>
          </w:rPrChange>
        </w:rPr>
        <w:t>2011-11-23/08:04:42       4      360.108      56.0000</w:t>
      </w:r>
    </w:p>
    <w:bookmarkEnd w:id="242"/>
    <w:p w14:paraId="2C96A9EA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50" w:author="João Carlos Moura" w:date="2021-07-23T11:07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51" w:author="João Carlos Moura" w:date="2021-07-23T11:07:00Z">
            <w:rPr>
              <w:rFonts w:ascii="Courier New" w:hAnsi="Courier New" w:cs="Courier New"/>
            </w:rPr>
          </w:rPrChange>
        </w:rPr>
        <w:t>2011-11-23/</w:t>
      </w:r>
      <w:proofErr w:type="gramStart"/>
      <w:r w:rsidRPr="001131F0">
        <w:rPr>
          <w:rFonts w:ascii="Courier New" w:hAnsi="Courier New" w:cs="Courier New"/>
          <w:rPrChange w:id="252" w:author="João Carlos Moura" w:date="2021-07-23T11:07:00Z">
            <w:rPr>
              <w:rFonts w:ascii="Courier New" w:hAnsi="Courier New" w:cs="Courier New"/>
            </w:rPr>
          </w:rPrChange>
        </w:rPr>
        <w:t xml:space="preserve">09:15:30  </w:t>
      </w:r>
      <w:ins w:id="253" w:author="Adriane Marques" w:date="2021-06-17T15:44:00Z">
        <w:r w:rsidR="00FF2E3C" w:rsidRPr="001131F0">
          <w:rPr>
            <w:rFonts w:ascii="Courier New" w:hAnsi="Courier New" w:cs="Courier New"/>
            <w:rPrChange w:id="254" w:author="João Carlos Moura" w:date="2021-07-23T11:07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255" w:author="João Carlos Moura" w:date="2021-07-23T11:07:00Z">
            <w:rPr>
              <w:rFonts w:ascii="Courier New" w:hAnsi="Courier New" w:cs="Courier New"/>
            </w:rPr>
          </w:rPrChange>
        </w:rPr>
        <w:t xml:space="preserve">     5      388.728      69.0000</w:t>
      </w:r>
    </w:p>
    <w:p w14:paraId="2B014702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56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57" w:author="João Carlos Moura" w:date="2021-07-23T11:06:00Z">
            <w:rPr>
              <w:rFonts w:ascii="Courier New" w:hAnsi="Courier New" w:cs="Courier New"/>
            </w:rPr>
          </w:rPrChange>
        </w:rPr>
        <w:t>2011-11-24/07:51:28       1      210.834      7.00000</w:t>
      </w:r>
    </w:p>
    <w:p w14:paraId="6B0DD8C3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58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59" w:author="João Carlos Moura" w:date="2021-07-23T11:06:00Z">
            <w:rPr>
              <w:rFonts w:ascii="Courier New" w:hAnsi="Courier New" w:cs="Courier New"/>
            </w:rPr>
          </w:rPrChange>
        </w:rPr>
        <w:t xml:space="preserve">2011-11-24/07:58:10   </w:t>
      </w:r>
      <w:ins w:id="260" w:author="Adriane Marques" w:date="2021-06-17T15:45:00Z">
        <w:r w:rsidR="00F31FB0" w:rsidRPr="001131F0">
          <w:rPr>
            <w:rFonts w:ascii="Courier New" w:hAnsi="Courier New" w:cs="Courier New"/>
            <w:rPrChange w:id="261" w:author="João Carlos Moura" w:date="2021-07-23T11:06:00Z">
              <w:rPr>
                <w:rFonts w:ascii="Courier New" w:hAnsi="Courier New" w:cs="Courier New"/>
              </w:rPr>
            </w:rPrChange>
          </w:rPr>
          <w:t>+-07:59</w:t>
        </w:r>
      </w:ins>
      <w:r w:rsidRPr="001131F0">
        <w:rPr>
          <w:rFonts w:ascii="Courier New" w:hAnsi="Courier New" w:cs="Courier New"/>
          <w:rPrChange w:id="262" w:author="João Carlos Moura" w:date="2021-07-23T11:06:00Z">
            <w:rPr>
              <w:rFonts w:ascii="Courier New" w:hAnsi="Courier New" w:cs="Courier New"/>
            </w:rPr>
          </w:rPrChange>
        </w:rPr>
        <w:t xml:space="preserve">    2      210.834      13.0000</w:t>
      </w:r>
    </w:p>
    <w:p w14:paraId="0D41A428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63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64" w:author="João Carlos Moura" w:date="2021-07-23T11:06:00Z">
            <w:rPr>
              <w:rFonts w:ascii="Courier New" w:hAnsi="Courier New" w:cs="Courier New"/>
            </w:rPr>
          </w:rPrChange>
        </w:rPr>
        <w:t>2011-11-24/08:02:03       3      210.834      2.00000</w:t>
      </w:r>
    </w:p>
    <w:p w14:paraId="2A435AF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65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66" w:author="João Carlos Moura" w:date="2021-07-23T11:06:00Z">
            <w:rPr>
              <w:rFonts w:ascii="Courier New" w:hAnsi="Courier New" w:cs="Courier New"/>
            </w:rPr>
          </w:rPrChange>
        </w:rPr>
        <w:t>2011-11-24/08:07:17       4      180.932      2.00000</w:t>
      </w:r>
    </w:p>
    <w:p w14:paraId="7506682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67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68" w:author="João Carlos Moura" w:date="2021-07-23T11:06:00Z">
            <w:rPr>
              <w:rFonts w:ascii="Courier New" w:hAnsi="Courier New" w:cs="Courier New"/>
            </w:rPr>
          </w:rPrChange>
        </w:rPr>
        <w:t xml:space="preserve">2011-11-24/08:59:11 </w:t>
      </w:r>
      <w:proofErr w:type="gramStart"/>
      <w:r w:rsidRPr="001131F0">
        <w:rPr>
          <w:rFonts w:ascii="Courier New" w:hAnsi="Courier New" w:cs="Courier New"/>
          <w:rPrChange w:id="269" w:author="João Carlos Moura" w:date="2021-07-23T11:06:00Z">
            <w:rPr>
              <w:rFonts w:ascii="Courier New" w:hAnsi="Courier New" w:cs="Courier New"/>
            </w:rPr>
          </w:rPrChange>
        </w:rPr>
        <w:t xml:space="preserve">  </w:t>
      </w:r>
      <w:ins w:id="270" w:author="Adriane Marques" w:date="2021-06-17T15:45:00Z">
        <w:r w:rsidR="00F31FB0" w:rsidRPr="001131F0">
          <w:rPr>
            <w:rFonts w:ascii="Courier New" w:hAnsi="Courier New" w:cs="Courier New"/>
            <w:rPrChange w:id="271" w:author="João Carlos Moura" w:date="2021-07-23T11:06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272" w:author="João Carlos Moura" w:date="2021-07-23T11:06:00Z">
            <w:rPr>
              <w:rFonts w:ascii="Courier New" w:hAnsi="Courier New" w:cs="Courier New"/>
            </w:rPr>
          </w:rPrChange>
        </w:rPr>
        <w:t xml:space="preserve">    5      265.204     0.000000</w:t>
      </w:r>
    </w:p>
    <w:p w14:paraId="11D7CFD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73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74" w:author="João Carlos Moura" w:date="2021-07-23T11:06:00Z">
            <w:rPr>
              <w:rFonts w:ascii="Courier New" w:hAnsi="Courier New" w:cs="Courier New"/>
            </w:rPr>
          </w:rPrChange>
        </w:rPr>
        <w:t xml:space="preserve">2011-11-25/07:52:19    </w:t>
      </w:r>
      <w:ins w:id="275" w:author="Adriane Marques" w:date="2021-06-17T15:46:00Z">
        <w:r w:rsidR="00C03193" w:rsidRPr="001131F0">
          <w:rPr>
            <w:rFonts w:ascii="Courier New" w:hAnsi="Courier New" w:cs="Courier New"/>
            <w:rPrChange w:id="276" w:author="João Carlos Moura" w:date="2021-07-23T11:06:00Z">
              <w:rPr>
                <w:rFonts w:ascii="Courier New" w:hAnsi="Courier New" w:cs="Courier New"/>
              </w:rPr>
            </w:rPrChange>
          </w:rPr>
          <w:t>+-07:54</w:t>
        </w:r>
      </w:ins>
      <w:r w:rsidRPr="001131F0">
        <w:rPr>
          <w:rFonts w:ascii="Courier New" w:hAnsi="Courier New" w:cs="Courier New"/>
          <w:rPrChange w:id="277" w:author="João Carlos Moura" w:date="2021-07-23T11:06:00Z">
            <w:rPr>
              <w:rFonts w:ascii="Courier New" w:hAnsi="Courier New" w:cs="Courier New"/>
            </w:rPr>
          </w:rPrChange>
        </w:rPr>
        <w:t xml:space="preserve">   1      143.838      4.00000</w:t>
      </w:r>
    </w:p>
    <w:p w14:paraId="1F4CE27E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78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79" w:author="João Carlos Moura" w:date="2021-07-23T11:06:00Z">
            <w:rPr>
              <w:rFonts w:ascii="Courier New" w:hAnsi="Courier New" w:cs="Courier New"/>
            </w:rPr>
          </w:rPrChange>
        </w:rPr>
        <w:t xml:space="preserve">2011-11-25/08:00:21   </w:t>
      </w:r>
      <w:ins w:id="280" w:author="Adriane Marques" w:date="2021-06-17T15:46:00Z">
        <w:r w:rsidR="00C03193" w:rsidRPr="001131F0">
          <w:rPr>
            <w:rFonts w:ascii="Courier New" w:hAnsi="Courier New" w:cs="Courier New"/>
            <w:rPrChange w:id="281" w:author="João Carlos Moura" w:date="2021-07-23T11:06:00Z">
              <w:rPr>
                <w:rFonts w:ascii="Courier New" w:hAnsi="Courier New" w:cs="Courier New"/>
              </w:rPr>
            </w:rPrChange>
          </w:rPr>
          <w:t>+-07:59</w:t>
        </w:r>
      </w:ins>
      <w:r w:rsidRPr="001131F0">
        <w:rPr>
          <w:rFonts w:ascii="Courier New" w:hAnsi="Courier New" w:cs="Courier New"/>
          <w:rPrChange w:id="282" w:author="João Carlos Moura" w:date="2021-07-23T11:06:00Z">
            <w:rPr>
              <w:rFonts w:ascii="Courier New" w:hAnsi="Courier New" w:cs="Courier New"/>
            </w:rPr>
          </w:rPrChange>
        </w:rPr>
        <w:t xml:space="preserve">    2      155.270      15.0000</w:t>
      </w:r>
    </w:p>
    <w:p w14:paraId="6399B38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83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84" w:author="João Carlos Moura" w:date="2021-07-23T11:06:00Z">
            <w:rPr>
              <w:rFonts w:ascii="Courier New" w:hAnsi="Courier New" w:cs="Courier New"/>
            </w:rPr>
          </w:rPrChange>
        </w:rPr>
        <w:t>2011-11-25/08:03:42       3      155.270      6.00000</w:t>
      </w:r>
    </w:p>
    <w:p w14:paraId="1A88D48E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85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86" w:author="João Carlos Moura" w:date="2021-07-23T11:06:00Z">
            <w:rPr>
              <w:rFonts w:ascii="Courier New" w:hAnsi="Courier New" w:cs="Courier New"/>
            </w:rPr>
          </w:rPrChange>
        </w:rPr>
        <w:t>2011-11-25/08:10:20       4      195.311      57.0000</w:t>
      </w:r>
    </w:p>
    <w:p w14:paraId="0E4EF9E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87" w:author="João Carlos Moura" w:date="2021-07-23T11:06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88" w:author="João Carlos Moura" w:date="2021-07-23T11:06:00Z">
            <w:rPr>
              <w:rFonts w:ascii="Courier New" w:hAnsi="Courier New" w:cs="Courier New"/>
            </w:rPr>
          </w:rPrChange>
        </w:rPr>
        <w:t xml:space="preserve">2011-11-25/09:04:39 </w:t>
      </w:r>
      <w:proofErr w:type="gramStart"/>
      <w:r w:rsidRPr="001131F0">
        <w:rPr>
          <w:rFonts w:ascii="Courier New" w:hAnsi="Courier New" w:cs="Courier New"/>
          <w:rPrChange w:id="289" w:author="João Carlos Moura" w:date="2021-07-23T11:06:00Z">
            <w:rPr>
              <w:rFonts w:ascii="Courier New" w:hAnsi="Courier New" w:cs="Courier New"/>
            </w:rPr>
          </w:rPrChange>
        </w:rPr>
        <w:t xml:space="preserve">  </w:t>
      </w:r>
      <w:ins w:id="290" w:author="Adriane Marques" w:date="2021-06-17T15:47:00Z">
        <w:r w:rsidR="004127BB" w:rsidRPr="001131F0">
          <w:rPr>
            <w:rFonts w:ascii="Courier New" w:hAnsi="Courier New" w:cs="Courier New"/>
            <w:rPrChange w:id="291" w:author="João Carlos Moura" w:date="2021-07-23T11:06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292" w:author="João Carlos Moura" w:date="2021-07-23T11:06:00Z">
            <w:rPr>
              <w:rFonts w:ascii="Courier New" w:hAnsi="Courier New" w:cs="Courier New"/>
            </w:rPr>
          </w:rPrChange>
        </w:rPr>
        <w:t xml:space="preserve">    5      419.623      25.0000</w:t>
      </w:r>
    </w:p>
    <w:p w14:paraId="06D58369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93" w:author="João Carlos Moura" w:date="2021-07-23T11:0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94" w:author="João Carlos Moura" w:date="2021-07-23T11:05:00Z">
            <w:rPr>
              <w:rFonts w:ascii="Courier New" w:hAnsi="Courier New" w:cs="Courier New"/>
            </w:rPr>
          </w:rPrChange>
        </w:rPr>
        <w:t>2011-11-26/07:57:39       1      227.590      9.00000</w:t>
      </w:r>
    </w:p>
    <w:p w14:paraId="481F15FB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95" w:author="João Carlos Moura" w:date="2021-07-23T11:0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96" w:author="João Carlos Moura" w:date="2021-07-23T11:05:00Z">
            <w:rPr>
              <w:rFonts w:ascii="Courier New" w:hAnsi="Courier New" w:cs="Courier New"/>
            </w:rPr>
          </w:rPrChange>
        </w:rPr>
        <w:lastRenderedPageBreak/>
        <w:t>2011-11-26/08:03:21       2      210.834      2.00000</w:t>
      </w:r>
    </w:p>
    <w:p w14:paraId="6B9B18EB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297" w:author="João Carlos Moura" w:date="2021-07-23T11:0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298" w:author="João Carlos Moura" w:date="2021-07-23T11:05:00Z">
            <w:rPr>
              <w:rFonts w:ascii="Courier New" w:hAnsi="Courier New" w:cs="Courier New"/>
            </w:rPr>
          </w:rPrChange>
        </w:rPr>
        <w:t>2011-11-26/</w:t>
      </w:r>
      <w:proofErr w:type="gramStart"/>
      <w:r w:rsidRPr="001131F0">
        <w:rPr>
          <w:rFonts w:ascii="Courier New" w:hAnsi="Courier New" w:cs="Courier New"/>
          <w:rPrChange w:id="299" w:author="João Carlos Moura" w:date="2021-07-23T11:05:00Z">
            <w:rPr>
              <w:rFonts w:ascii="Courier New" w:hAnsi="Courier New" w:cs="Courier New"/>
            </w:rPr>
          </w:rPrChange>
        </w:rPr>
        <w:t xml:space="preserve">08:05:58 </w:t>
      </w:r>
      <w:ins w:id="300" w:author="Adriane Marques" w:date="2021-06-17T15:49:00Z">
        <w:r w:rsidR="004127BB" w:rsidRPr="001131F0">
          <w:rPr>
            <w:rFonts w:ascii="Courier New" w:hAnsi="Courier New" w:cs="Courier New"/>
            <w:rPrChange w:id="301" w:author="João Carlos Moura" w:date="2021-07-23T11:05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1131F0">
        <w:rPr>
          <w:rFonts w:ascii="Courier New" w:hAnsi="Courier New" w:cs="Courier New"/>
          <w:rPrChange w:id="302" w:author="João Carlos Moura" w:date="2021-07-23T11:05:00Z">
            <w:rPr>
              <w:rFonts w:ascii="Courier New" w:hAnsi="Courier New" w:cs="Courier New"/>
            </w:rPr>
          </w:rPrChange>
        </w:rPr>
        <w:t xml:space="preserve">      3      195.311      2.00000</w:t>
      </w:r>
    </w:p>
    <w:p w14:paraId="3817EE4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03" w:author="João Carlos Moura" w:date="2021-07-23T11:0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04" w:author="João Carlos Moura" w:date="2021-07-23T11:05:00Z">
            <w:rPr>
              <w:rFonts w:ascii="Courier New" w:hAnsi="Courier New" w:cs="Courier New"/>
            </w:rPr>
          </w:rPrChange>
        </w:rPr>
        <w:t>2011-11-26/08:12:19       4      180.932     0.000000</w:t>
      </w:r>
    </w:p>
    <w:p w14:paraId="091DCE6D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05" w:author="João Carlos Moura" w:date="2021-07-23T11:0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06" w:author="João Carlos Moura" w:date="2021-07-23T11:05:00Z">
            <w:rPr>
              <w:rFonts w:ascii="Courier New" w:hAnsi="Courier New" w:cs="Courier New"/>
            </w:rPr>
          </w:rPrChange>
        </w:rPr>
        <w:t>2011-11-27/07:57:19       1      286.282      3.00000</w:t>
      </w:r>
    </w:p>
    <w:p w14:paraId="5784E5E4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07" w:author="João Carlos Moura" w:date="2021-07-23T11:0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08" w:author="João Carlos Moura" w:date="2021-07-23T11:05:00Z">
            <w:rPr>
              <w:rFonts w:ascii="Courier New" w:hAnsi="Courier New" w:cs="Courier New"/>
            </w:rPr>
          </w:rPrChange>
        </w:rPr>
        <w:t>2011-11-27/08:06:10       2      286.282      1.00000</w:t>
      </w:r>
    </w:p>
    <w:p w14:paraId="207441CF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09" w:author="João Carlos Moura" w:date="2021-07-23T11:0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10" w:author="João Carlos Moura" w:date="2021-07-23T11:05:00Z">
            <w:rPr>
              <w:rFonts w:ascii="Courier New" w:hAnsi="Courier New" w:cs="Courier New"/>
            </w:rPr>
          </w:rPrChange>
        </w:rPr>
        <w:t xml:space="preserve">2011-11-27/08:09:11   </w:t>
      </w:r>
      <w:ins w:id="311" w:author="Adriane Marques" w:date="2021-06-17T15:49:00Z">
        <w:r w:rsidR="004127BB" w:rsidRPr="001131F0">
          <w:rPr>
            <w:rFonts w:ascii="Courier New" w:hAnsi="Courier New" w:cs="Courier New"/>
            <w:rPrChange w:id="312" w:author="João Carlos Moura" w:date="2021-07-23T11:05:00Z">
              <w:rPr>
                <w:rFonts w:ascii="Courier New" w:hAnsi="Courier New" w:cs="Courier New"/>
              </w:rPr>
            </w:rPrChange>
          </w:rPr>
          <w:t>+-08:07</w:t>
        </w:r>
      </w:ins>
      <w:r w:rsidRPr="001131F0">
        <w:rPr>
          <w:rFonts w:ascii="Courier New" w:hAnsi="Courier New" w:cs="Courier New"/>
          <w:rPrChange w:id="313" w:author="João Carlos Moura" w:date="2021-07-23T11:05:00Z">
            <w:rPr>
              <w:rFonts w:ascii="Courier New" w:hAnsi="Courier New" w:cs="Courier New"/>
            </w:rPr>
          </w:rPrChange>
        </w:rPr>
        <w:t xml:space="preserve">    3      265.204     0.000000</w:t>
      </w:r>
    </w:p>
    <w:p w14:paraId="270D5DD8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14" w:author="João Carlos Moura" w:date="2021-07-23T11:0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15" w:author="João Carlos Moura" w:date="2021-07-23T11:05:00Z">
            <w:rPr>
              <w:rFonts w:ascii="Courier New" w:hAnsi="Courier New" w:cs="Courier New"/>
            </w:rPr>
          </w:rPrChange>
        </w:rPr>
        <w:t>2011-11-27/08:15:08       4      265.204     0.000000</w:t>
      </w:r>
    </w:p>
    <w:p w14:paraId="46D5F16C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16" w:author="João Carlos Moura" w:date="2021-07-23T11:05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17" w:author="João Carlos Moura" w:date="2021-07-23T11:05:00Z">
            <w:rPr>
              <w:rFonts w:ascii="Courier New" w:hAnsi="Courier New" w:cs="Courier New"/>
            </w:rPr>
          </w:rPrChange>
        </w:rPr>
        <w:t>2011-11-27/09:13:41       5      84.2137      3.00000</w:t>
      </w:r>
    </w:p>
    <w:p w14:paraId="189BA0CA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18" w:author="João Carlos Moura" w:date="2021-07-23T11:0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19" w:author="João Carlos Moura" w:date="2021-07-23T11:04:00Z">
            <w:rPr>
              <w:rFonts w:ascii="Courier New" w:hAnsi="Courier New" w:cs="Courier New"/>
            </w:rPr>
          </w:rPrChange>
        </w:rPr>
        <w:t xml:space="preserve">2011-11-28/07:59:38   </w:t>
      </w:r>
      <w:ins w:id="320" w:author="Adriane Marques" w:date="2021-06-17T15:53:00Z">
        <w:r w:rsidR="004127BB" w:rsidRPr="001131F0">
          <w:rPr>
            <w:rFonts w:ascii="Courier New" w:hAnsi="Courier New" w:cs="Courier New"/>
            <w:rPrChange w:id="321" w:author="João Carlos Moura" w:date="2021-07-23T11:04:00Z">
              <w:rPr>
                <w:rFonts w:ascii="Courier New" w:hAnsi="Courier New" w:cs="Courier New"/>
              </w:rPr>
            </w:rPrChange>
          </w:rPr>
          <w:t>+-08:01</w:t>
        </w:r>
      </w:ins>
      <w:r w:rsidRPr="001131F0">
        <w:rPr>
          <w:rFonts w:ascii="Courier New" w:hAnsi="Courier New" w:cs="Courier New"/>
          <w:rPrChange w:id="322" w:author="João Carlos Moura" w:date="2021-07-23T11:04:00Z">
            <w:rPr>
              <w:rFonts w:ascii="Courier New" w:hAnsi="Courier New" w:cs="Courier New"/>
            </w:rPr>
          </w:rPrChange>
        </w:rPr>
        <w:t xml:space="preserve">    1      180.932      92.0000</w:t>
      </w:r>
    </w:p>
    <w:p w14:paraId="2574361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23" w:author="João Carlos Moura" w:date="2021-07-23T11:0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24" w:author="João Carlos Moura" w:date="2021-07-23T11:04:00Z">
            <w:rPr>
              <w:rFonts w:ascii="Courier New" w:hAnsi="Courier New" w:cs="Courier New"/>
            </w:rPr>
          </w:rPrChange>
        </w:rPr>
        <w:t>2011-11-28/08:09:49       2      180.932      61.0000</w:t>
      </w:r>
    </w:p>
    <w:p w14:paraId="764B8F2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25" w:author="João Carlos Moura" w:date="2021-07-23T11:0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26" w:author="João Carlos Moura" w:date="2021-07-23T11:04:00Z">
            <w:rPr>
              <w:rFonts w:ascii="Courier New" w:hAnsi="Courier New" w:cs="Courier New"/>
            </w:rPr>
          </w:rPrChange>
        </w:rPr>
        <w:t>2011-11-28/08:12:30       3      180.932      52.0000</w:t>
      </w:r>
    </w:p>
    <w:p w14:paraId="4BBFCEF7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27" w:author="João Carlos Moura" w:date="2021-07-23T11:0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28" w:author="João Carlos Moura" w:date="2021-07-23T11:04:00Z">
            <w:rPr>
              <w:rFonts w:ascii="Courier New" w:hAnsi="Courier New" w:cs="Courier New"/>
            </w:rPr>
          </w:rPrChange>
        </w:rPr>
        <w:t>2011-11-28/08:17:51       4      180.932      74.0000</w:t>
      </w:r>
    </w:p>
    <w:p w14:paraId="1873C70E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PrChange w:id="329" w:author="João Carlos Moura" w:date="2021-07-23T11:04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rPrChange w:id="330" w:author="João Carlos Moura" w:date="2021-07-23T11:04:00Z">
            <w:rPr>
              <w:rFonts w:ascii="Courier New" w:hAnsi="Courier New" w:cs="Courier New"/>
            </w:rPr>
          </w:rPrChange>
        </w:rPr>
        <w:t xml:space="preserve">2011-11-28/08:51:09   </w:t>
      </w:r>
      <w:ins w:id="331" w:author="Adriane Marques" w:date="2021-06-17T15:54:00Z">
        <w:r w:rsidR="004127BB" w:rsidRPr="001131F0">
          <w:rPr>
            <w:rFonts w:ascii="Courier New" w:hAnsi="Courier New" w:cs="Courier New"/>
            <w:rPrChange w:id="332" w:author="João Carlos Moura" w:date="2021-07-23T11:04:00Z">
              <w:rPr>
                <w:rFonts w:ascii="Courier New" w:hAnsi="Courier New" w:cs="Courier New"/>
              </w:rPr>
            </w:rPrChange>
          </w:rPr>
          <w:t>?</w:t>
        </w:r>
      </w:ins>
      <w:r w:rsidRPr="001131F0">
        <w:rPr>
          <w:rFonts w:ascii="Courier New" w:hAnsi="Courier New" w:cs="Courier New"/>
          <w:rPrChange w:id="333" w:author="João Carlos Moura" w:date="2021-07-23T11:04:00Z">
            <w:rPr>
              <w:rFonts w:ascii="Courier New" w:hAnsi="Courier New" w:cs="Courier New"/>
            </w:rPr>
          </w:rPrChange>
        </w:rPr>
        <w:t xml:space="preserve">    5      227.590      2.00000</w:t>
      </w:r>
    </w:p>
    <w:p w14:paraId="2CA81816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34" w:author="João Carlos Moura" w:date="2021-07-23T11:02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335" w:author="João Carlos Moura" w:date="2021-07-23T11:02:00Z">
            <w:rPr>
              <w:rFonts w:ascii="Courier New" w:hAnsi="Courier New" w:cs="Courier New"/>
            </w:rPr>
          </w:rPrChange>
        </w:rPr>
        <w:t>2011-11-29/08:02:06       1      227.590      17.0000</w:t>
      </w:r>
    </w:p>
    <w:p w14:paraId="47B0E014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36" w:author="João Carlos Moura" w:date="2021-07-23T11:02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337" w:author="João Carlos Moura" w:date="2021-07-23T11:02:00Z">
            <w:rPr>
              <w:rFonts w:ascii="Courier New" w:hAnsi="Courier New" w:cs="Courier New"/>
            </w:rPr>
          </w:rPrChange>
        </w:rPr>
        <w:t>2011-11-29/08:11:21       2      195.311      10.0000</w:t>
      </w:r>
    </w:p>
    <w:p w14:paraId="6791422B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38" w:author="João Carlos Moura" w:date="2021-07-23T11:02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339" w:author="João Carlos Moura" w:date="2021-07-23T11:02:00Z">
            <w:rPr>
              <w:rFonts w:ascii="Courier New" w:hAnsi="Courier New" w:cs="Courier New"/>
            </w:rPr>
          </w:rPrChange>
        </w:rPr>
        <w:t>2011-11-29/08:13:30       3      195.311      4.00000</w:t>
      </w:r>
    </w:p>
    <w:p w14:paraId="4AA462D5" w14:textId="77777777" w:rsidR="00AD48EA" w:rsidRPr="001131F0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40" w:author="João Carlos Moura" w:date="2021-07-23T11:02:00Z">
            <w:rPr>
              <w:rFonts w:ascii="Courier New" w:hAnsi="Courier New" w:cs="Courier New"/>
            </w:rPr>
          </w:rPrChange>
        </w:rPr>
      </w:pPr>
      <w:r w:rsidRPr="001131F0">
        <w:rPr>
          <w:rFonts w:ascii="Courier New" w:hAnsi="Courier New" w:cs="Courier New"/>
          <w:color w:val="000000" w:themeColor="text1"/>
          <w:rPrChange w:id="341" w:author="João Carlos Moura" w:date="2021-07-23T11:02:00Z">
            <w:rPr>
              <w:rFonts w:ascii="Courier New" w:hAnsi="Courier New" w:cs="Courier New"/>
            </w:rPr>
          </w:rPrChange>
        </w:rPr>
        <w:t>2011-11-29/08:20:48       4      167.611      1.00000</w:t>
      </w:r>
    </w:p>
    <w:p w14:paraId="1F705ED8" w14:textId="77777777" w:rsidR="00AD48EA" w:rsidRDefault="00AD48EA" w:rsidP="00AD4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359AA" w14:textId="77777777" w:rsidR="00B963E4" w:rsidRDefault="001131F0"/>
    <w:sectPr w:rsidR="00B963E4" w:rsidSect="003A17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driane Marques" w:date="2021-06-17T15:25:00Z" w:initials="LR">
    <w:p w14:paraId="76C39663" w14:textId="77777777" w:rsidR="005E4FFF" w:rsidRDefault="005E4FFF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C396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39663" w16cid:durableId="24A50F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Carlos Moura">
    <w15:presenceInfo w15:providerId="Windows Live" w15:userId="677e76be0d0cf9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8EA"/>
    <w:rsid w:val="001131F0"/>
    <w:rsid w:val="00303C1C"/>
    <w:rsid w:val="004127BB"/>
    <w:rsid w:val="00480320"/>
    <w:rsid w:val="005E4FFF"/>
    <w:rsid w:val="006755F6"/>
    <w:rsid w:val="00706AF8"/>
    <w:rsid w:val="00AD48EA"/>
    <w:rsid w:val="00AF4D28"/>
    <w:rsid w:val="00C03193"/>
    <w:rsid w:val="00EE12D1"/>
    <w:rsid w:val="00F31FB0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CD31"/>
  <w15:docId w15:val="{1142791A-14EF-48D2-8C7B-91C4AFEF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E4F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4F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4F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4F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4FF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4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João Carlos Moura</cp:lastModifiedBy>
  <cp:revision>7</cp:revision>
  <dcterms:created xsi:type="dcterms:W3CDTF">2021-06-17T18:05:00Z</dcterms:created>
  <dcterms:modified xsi:type="dcterms:W3CDTF">2021-07-23T14:15:00Z</dcterms:modified>
</cp:coreProperties>
</file>
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C059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0" w:author="João Carlos Moura" w:date="2021-07-23T11:35:00Z">
            <w:rPr>
              <w:rFonts w:ascii="Courier New" w:hAnsi="Courier New" w:cs="Courier New"/>
              <w:lang w:val="en-US"/>
            </w:rPr>
          </w:rPrChange>
        </w:rPr>
      </w:pPr>
      <w:r w:rsidRPr="00F53C3F">
        <w:rPr>
          <w:rFonts w:ascii="Courier New" w:hAnsi="Courier New" w:cs="Courier New"/>
          <w:lang w:val="en-US"/>
          <w:rPrChange w:id="1" w:author="João Carlos Moura" w:date="2021-07-23T11:35:00Z">
            <w:rPr>
              <w:rFonts w:ascii="Courier New" w:hAnsi="Courier New" w:cs="Courier New"/>
              <w:lang w:val="en-US"/>
            </w:rPr>
          </w:rPrChange>
        </w:rPr>
        <w:t># CCATi boundary location file: time bndnum yvalue zvalue</w:t>
      </w:r>
    </w:p>
    <w:p w14:paraId="527AEDB3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2" w:author="João Carlos Moura" w:date="2021-07-23T11:35:00Z">
            <w:rPr>
              <w:rFonts w:ascii="Courier New" w:hAnsi="Courier New" w:cs="Courier New"/>
            </w:rPr>
          </w:rPrChange>
        </w:rPr>
      </w:pPr>
      <w:commentRangeStart w:id="3"/>
      <w:r w:rsidRPr="00F53C3F">
        <w:rPr>
          <w:rFonts w:ascii="Courier New" w:hAnsi="Courier New" w:cs="Courier New"/>
          <w:lang w:val="en-US"/>
          <w:rPrChange w:id="4" w:author="João Carlos Moura" w:date="2021-07-23T11:35:00Z">
            <w:rPr>
              <w:rFonts w:ascii="Courier New" w:hAnsi="Courier New" w:cs="Courier New"/>
            </w:rPr>
          </w:rPrChange>
        </w:rPr>
        <w:t>2011-12-01/07:02:51       1      309.034      8.00000</w:t>
      </w:r>
    </w:p>
    <w:p w14:paraId="50FDBDEC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5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6" w:author="João Carlos Moura" w:date="2021-07-23T11:35:00Z">
            <w:rPr>
              <w:rFonts w:ascii="Courier New" w:hAnsi="Courier New" w:cs="Courier New"/>
            </w:rPr>
          </w:rPrChange>
        </w:rPr>
        <w:t>2011-12-01/07:06:20       2      309.034      7.00000</w:t>
      </w:r>
    </w:p>
    <w:p w14:paraId="316BF508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7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8" w:author="João Carlos Moura" w:date="2021-07-23T11:35:00Z">
            <w:rPr>
              <w:rFonts w:ascii="Courier New" w:hAnsi="Courier New" w:cs="Courier New"/>
            </w:rPr>
          </w:rPrChange>
        </w:rPr>
        <w:t>2011-12-01/07:07:49       3      309.034      9.00000</w:t>
      </w:r>
    </w:p>
    <w:p w14:paraId="15A3F5C5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9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10" w:author="João Carlos Moura" w:date="2021-07-23T11:35:00Z">
            <w:rPr>
              <w:rFonts w:ascii="Courier New" w:hAnsi="Courier New" w:cs="Courier New"/>
            </w:rPr>
          </w:rPrChange>
        </w:rPr>
        <w:t>2011-12-01/07:12:30       4      309.034      3.00000</w:t>
      </w:r>
    </w:p>
    <w:p w14:paraId="4E185371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11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12" w:author="João Carlos Moura" w:date="2021-07-23T11:35:00Z">
            <w:rPr>
              <w:rFonts w:ascii="Courier New" w:hAnsi="Courier New" w:cs="Courier New"/>
            </w:rPr>
          </w:rPrChange>
        </w:rPr>
        <w:t>2011-12-01/07:38:29       5      360.108      4.00000</w:t>
      </w:r>
    </w:p>
    <w:p w14:paraId="1645FDD4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13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14" w:author="João Carlos Moura" w:date="2021-07-23T11:35:00Z">
            <w:rPr>
              <w:rFonts w:ascii="Courier New" w:hAnsi="Courier New" w:cs="Courier New"/>
            </w:rPr>
          </w:rPrChange>
        </w:rPr>
        <w:t>2011-12-01/08:02:28       6      333.595      2.00000</w:t>
      </w:r>
      <w:commentRangeEnd w:id="3"/>
      <w:r w:rsidR="00927EE4" w:rsidRPr="00F53C3F">
        <w:rPr>
          <w:rStyle w:val="Refdecomentrio"/>
          <w:rPrChange w:id="15" w:author="João Carlos Moura" w:date="2021-07-23T11:35:00Z">
            <w:rPr>
              <w:rStyle w:val="Refdecomentrio"/>
            </w:rPr>
          </w:rPrChange>
        </w:rPr>
        <w:commentReference w:id="3"/>
      </w:r>
    </w:p>
    <w:p w14:paraId="16277773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16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17" w:author="João Carlos Moura" w:date="2021-07-23T11:35:00Z">
            <w:rPr>
              <w:rFonts w:ascii="Courier New" w:hAnsi="Courier New" w:cs="Courier New"/>
            </w:rPr>
          </w:rPrChange>
        </w:rPr>
        <w:t>2011-12-02/08:10:38       1      155.270      43.0000</w:t>
      </w:r>
    </w:p>
    <w:p w14:paraId="031E2A8F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18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19" w:author="João Carlos Moura" w:date="2021-07-23T11:35:00Z">
            <w:rPr>
              <w:rFonts w:ascii="Courier New" w:hAnsi="Courier New" w:cs="Courier New"/>
            </w:rPr>
          </w:rPrChange>
        </w:rPr>
        <w:t>2011-12-02/08:16:19       2      133.248      22.0000</w:t>
      </w:r>
    </w:p>
    <w:p w14:paraId="375350C5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20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21" w:author="João Carlos Moura" w:date="2021-07-23T11:35:00Z">
            <w:rPr>
              <w:rFonts w:ascii="Courier New" w:hAnsi="Courier New" w:cs="Courier New"/>
            </w:rPr>
          </w:rPrChange>
        </w:rPr>
        <w:t>2011-12-02/08:19:40       3      143.838      3.00000</w:t>
      </w:r>
    </w:p>
    <w:p w14:paraId="124E5E7A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22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23" w:author="João Carlos Moura" w:date="2021-07-23T11:35:00Z">
            <w:rPr>
              <w:rFonts w:ascii="Courier New" w:hAnsi="Courier New" w:cs="Courier New"/>
            </w:rPr>
          </w:rPrChange>
        </w:rPr>
        <w:t>2011-12-02/08:26:30       4      167.611      163.000</w:t>
      </w:r>
    </w:p>
    <w:p w14:paraId="638B2EAF" w14:textId="77777777" w:rsidR="00927EE4" w:rsidRPr="000C083A" w:rsidRDefault="00927EE4" w:rsidP="00927EE4">
      <w:pPr>
        <w:autoSpaceDE w:val="0"/>
        <w:autoSpaceDN w:val="0"/>
        <w:adjustRightInd w:val="0"/>
        <w:spacing w:after="0" w:line="240" w:lineRule="auto"/>
        <w:rPr>
          <w:ins w:id="24" w:author="Adriane Marques" w:date="2021-06-17T16:03:00Z"/>
          <w:rFonts w:ascii="Courier New" w:hAnsi="Courier New" w:cs="Courier New"/>
          <w:lang w:val="en-US"/>
        </w:rPr>
      </w:pPr>
      <w:ins w:id="25" w:author="Adriane Marques" w:date="2021-06-17T16:03:00Z">
        <w:r w:rsidRPr="000C083A">
          <w:rPr>
            <w:rFonts w:ascii="Courier New" w:hAnsi="Courier New" w:cs="Courier New"/>
            <w:lang w:val="en-US"/>
          </w:rPr>
          <w:t>Marcar bow shock e MPB inbound</w:t>
        </w:r>
      </w:ins>
    </w:p>
    <w:p w14:paraId="6D8ACA89" w14:textId="77777777" w:rsidR="00927EE4" w:rsidRPr="00927EE4" w:rsidRDefault="00927EE4" w:rsidP="00C47F13">
      <w:pPr>
        <w:autoSpaceDE w:val="0"/>
        <w:autoSpaceDN w:val="0"/>
        <w:adjustRightInd w:val="0"/>
        <w:spacing w:after="0" w:line="240" w:lineRule="auto"/>
        <w:rPr>
          <w:ins w:id="26" w:author="Adriane Marques" w:date="2021-06-17T16:03:00Z"/>
          <w:rFonts w:ascii="Courier New" w:hAnsi="Courier New" w:cs="Courier New"/>
          <w:lang w:val="en-US"/>
          <w:rPrChange w:id="27" w:author="Adriane Marques" w:date="2021-06-17T16:03:00Z">
            <w:rPr>
              <w:ins w:id="28" w:author="Adriane Marques" w:date="2021-06-17T16:03:00Z"/>
              <w:rFonts w:ascii="Courier New" w:hAnsi="Courier New" w:cs="Courier New"/>
            </w:rPr>
          </w:rPrChange>
        </w:rPr>
      </w:pPr>
    </w:p>
    <w:p w14:paraId="0088D73E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29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30" w:author="João Carlos Moura" w:date="2021-07-23T11:35:00Z">
            <w:rPr>
              <w:rFonts w:ascii="Courier New" w:hAnsi="Courier New" w:cs="Courier New"/>
            </w:rPr>
          </w:rPrChange>
        </w:rPr>
        <w:t>2011-12-04/08:12:29       1      155.270      16.0000</w:t>
      </w:r>
    </w:p>
    <w:p w14:paraId="1CB6278A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31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32" w:author="João Carlos Moura" w:date="2021-07-23T11:35:00Z">
            <w:rPr>
              <w:rFonts w:ascii="Courier New" w:hAnsi="Courier New" w:cs="Courier New"/>
            </w:rPr>
          </w:rPrChange>
        </w:rPr>
        <w:t xml:space="preserve">2011-12-04/08:21:48   </w:t>
      </w:r>
      <w:ins w:id="33" w:author="Adriane Marques" w:date="2021-06-17T16:03:00Z">
        <w:r w:rsidR="00927EE4" w:rsidRPr="00F53C3F">
          <w:rPr>
            <w:rFonts w:ascii="Courier New" w:hAnsi="Courier New" w:cs="Courier New"/>
            <w:lang w:val="en-US"/>
            <w:rPrChange w:id="34" w:author="João Carlos Moura" w:date="2021-07-23T11:35:00Z">
              <w:rPr>
                <w:rFonts w:ascii="Courier New" w:hAnsi="Courier New" w:cs="Courier New"/>
              </w:rPr>
            </w:rPrChange>
          </w:rPr>
          <w:t>+-08:24</w:t>
        </w:r>
      </w:ins>
      <w:r w:rsidRPr="00F53C3F">
        <w:rPr>
          <w:rFonts w:ascii="Courier New" w:hAnsi="Courier New" w:cs="Courier New"/>
          <w:lang w:val="en-US"/>
          <w:rPrChange w:id="35" w:author="João Carlos Moura" w:date="2021-07-23T11:35:00Z">
            <w:rPr>
              <w:rFonts w:ascii="Courier New" w:hAnsi="Courier New" w:cs="Courier New"/>
            </w:rPr>
          </w:rPrChange>
        </w:rPr>
        <w:t xml:space="preserve">    2      155.270      18.0000</w:t>
      </w:r>
    </w:p>
    <w:p w14:paraId="13178D96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36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37" w:author="João Carlos Moura" w:date="2021-07-23T11:35:00Z">
            <w:rPr>
              <w:rFonts w:ascii="Courier New" w:hAnsi="Courier New" w:cs="Courier New"/>
            </w:rPr>
          </w:rPrChange>
        </w:rPr>
        <w:t>2011-12-04/08:25:01       3      167.611      1.00000</w:t>
      </w:r>
    </w:p>
    <w:p w14:paraId="099F782B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38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39" w:author="João Carlos Moura" w:date="2021-07-23T11:35:00Z">
            <w:rPr>
              <w:rFonts w:ascii="Courier New" w:hAnsi="Courier New" w:cs="Courier New"/>
            </w:rPr>
          </w:rPrChange>
        </w:rPr>
        <w:t xml:space="preserve">2011-12-04/08:31:31   </w:t>
      </w:r>
      <w:ins w:id="40" w:author="Adriane Marques" w:date="2021-06-17T16:03:00Z">
        <w:r w:rsidR="00927EE4" w:rsidRPr="00F53C3F">
          <w:rPr>
            <w:rFonts w:ascii="Courier New" w:hAnsi="Courier New" w:cs="Courier New"/>
            <w:lang w:val="en-US"/>
            <w:rPrChange w:id="41" w:author="João Carlos Moura" w:date="2021-07-23T11:35:00Z">
              <w:rPr>
                <w:rFonts w:ascii="Courier New" w:hAnsi="Courier New" w:cs="Courier New"/>
              </w:rPr>
            </w:rPrChange>
          </w:rPr>
          <w:t>+-08:32</w:t>
        </w:r>
      </w:ins>
      <w:r w:rsidRPr="00F53C3F">
        <w:rPr>
          <w:rFonts w:ascii="Courier New" w:hAnsi="Courier New" w:cs="Courier New"/>
          <w:lang w:val="en-US"/>
          <w:rPrChange w:id="42" w:author="João Carlos Moura" w:date="2021-07-23T11:35:00Z">
            <w:rPr>
              <w:rFonts w:ascii="Courier New" w:hAnsi="Courier New" w:cs="Courier New"/>
            </w:rPr>
          </w:rPrChange>
        </w:rPr>
        <w:t xml:space="preserve">    4      155.270      3.00000</w:t>
      </w:r>
    </w:p>
    <w:p w14:paraId="45D1BC16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43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44" w:author="João Carlos Moura" w:date="2021-07-23T11:35:00Z">
            <w:rPr>
              <w:rFonts w:ascii="Courier New" w:hAnsi="Courier New" w:cs="Courier New"/>
            </w:rPr>
          </w:rPrChange>
        </w:rPr>
        <w:t xml:space="preserve">2011-12-04/09:13:30  </w:t>
      </w:r>
      <w:ins w:id="45" w:author="Adriane Marques" w:date="2021-06-17T16:03:00Z">
        <w:r w:rsidR="00927EE4" w:rsidRPr="00F53C3F">
          <w:rPr>
            <w:rFonts w:ascii="Courier New" w:hAnsi="Courier New" w:cs="Courier New"/>
            <w:lang w:val="en-US"/>
            <w:rPrChange w:id="46" w:author="João Carlos Moura" w:date="2021-07-23T11:35:00Z">
              <w:rPr>
                <w:rFonts w:ascii="Courier New" w:hAnsi="Courier New" w:cs="Courier New"/>
              </w:rPr>
            </w:rPrChange>
          </w:rPr>
          <w:t>?</w:t>
        </w:r>
      </w:ins>
      <w:r w:rsidRPr="00F53C3F">
        <w:rPr>
          <w:rFonts w:ascii="Courier New" w:hAnsi="Courier New" w:cs="Courier New"/>
          <w:lang w:val="en-US"/>
          <w:rPrChange w:id="47" w:author="João Carlos Moura" w:date="2021-07-23T11:35:00Z">
            <w:rPr>
              <w:rFonts w:ascii="Courier New" w:hAnsi="Courier New" w:cs="Courier New"/>
            </w:rPr>
          </w:rPrChange>
        </w:rPr>
        <w:t xml:space="preserve">     5      133.248      1.00000</w:t>
      </w:r>
    </w:p>
    <w:p w14:paraId="1A296B81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48" w:author="João Carlos Moura" w:date="2021-07-23T11:35:00Z">
            <w:rPr>
              <w:rFonts w:ascii="Courier New" w:hAnsi="Courier New" w:cs="Courier New"/>
            </w:rPr>
          </w:rPrChange>
        </w:rPr>
      </w:pPr>
      <w:bookmarkStart w:id="49" w:name="_Hlk77932521"/>
      <w:r w:rsidRPr="00F53C3F">
        <w:rPr>
          <w:rFonts w:ascii="Courier New" w:hAnsi="Courier New" w:cs="Courier New"/>
          <w:lang w:val="en-US"/>
          <w:rPrChange w:id="50" w:author="João Carlos Moura" w:date="2021-07-23T11:35:00Z">
            <w:rPr>
              <w:rFonts w:ascii="Courier New" w:hAnsi="Courier New" w:cs="Courier New"/>
            </w:rPr>
          </w:rPrChange>
        </w:rPr>
        <w:t>2011-12-05/08:15:00       1      167.611      43.0000</w:t>
      </w:r>
    </w:p>
    <w:p w14:paraId="420DE504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51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52" w:author="João Carlos Moura" w:date="2021-07-23T11:35:00Z">
            <w:rPr>
              <w:rFonts w:ascii="Courier New" w:hAnsi="Courier New" w:cs="Courier New"/>
            </w:rPr>
          </w:rPrChange>
        </w:rPr>
        <w:t>2011-12-05/08:24:19       2      155.270      48.0000</w:t>
      </w:r>
    </w:p>
    <w:p w14:paraId="2A17AA4A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53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54" w:author="João Carlos Moura" w:date="2021-07-23T11:35:00Z">
            <w:rPr>
              <w:rFonts w:ascii="Courier New" w:hAnsi="Courier New" w:cs="Courier New"/>
            </w:rPr>
          </w:rPrChange>
        </w:rPr>
        <w:t>2011-12-05/08:28:48       3      155.270      19.0000</w:t>
      </w:r>
    </w:p>
    <w:p w14:paraId="68EC9892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55" w:author="João Carlos Moura" w:date="2021-07-23T11:35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56" w:author="João Carlos Moura" w:date="2021-07-23T11:35:00Z">
            <w:rPr>
              <w:rFonts w:ascii="Courier New" w:hAnsi="Courier New" w:cs="Courier New"/>
            </w:rPr>
          </w:rPrChange>
        </w:rPr>
        <w:t>2011-12-05/08:34:58       4      180.932      98.0000</w:t>
      </w:r>
    </w:p>
    <w:p w14:paraId="57A60203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57" w:author="João Carlos Moura" w:date="2021-07-23T11:34:00Z">
            <w:rPr>
              <w:rFonts w:ascii="Courier New" w:hAnsi="Courier New" w:cs="Courier New"/>
            </w:rPr>
          </w:rPrChange>
        </w:rPr>
      </w:pPr>
      <w:bookmarkStart w:id="58" w:name="_Hlk77932510"/>
      <w:bookmarkEnd w:id="49"/>
      <w:r w:rsidRPr="00F53C3F">
        <w:rPr>
          <w:rFonts w:ascii="Courier New" w:hAnsi="Courier New" w:cs="Courier New"/>
          <w:lang w:val="en-US"/>
          <w:rPrChange w:id="59" w:author="João Carlos Moura" w:date="2021-07-23T11:34:00Z">
            <w:rPr>
              <w:rFonts w:ascii="Courier New" w:hAnsi="Courier New" w:cs="Courier New"/>
            </w:rPr>
          </w:rPrChange>
        </w:rPr>
        <w:t>2011-12-06/08:19:00       1      167.611      19.0000</w:t>
      </w:r>
    </w:p>
    <w:p w14:paraId="16A8194A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60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61" w:author="João Carlos Moura" w:date="2021-07-23T11:34:00Z">
            <w:rPr>
              <w:rFonts w:ascii="Courier New" w:hAnsi="Courier New" w:cs="Courier New"/>
            </w:rPr>
          </w:rPrChange>
        </w:rPr>
        <w:t>2011-12-06/08:27:10       2      167.611      9.00000</w:t>
      </w:r>
    </w:p>
    <w:p w14:paraId="49DEEA73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62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63" w:author="João Carlos Moura" w:date="2021-07-23T11:34:00Z">
            <w:rPr>
              <w:rFonts w:ascii="Courier New" w:hAnsi="Courier New" w:cs="Courier New"/>
            </w:rPr>
          </w:rPrChange>
        </w:rPr>
        <w:t>2011-12-06/08:30:11       3      167.611     0.000000</w:t>
      </w:r>
    </w:p>
    <w:p w14:paraId="07D50AF5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64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65" w:author="João Carlos Moura" w:date="2021-07-23T11:34:00Z">
            <w:rPr>
              <w:rFonts w:ascii="Courier New" w:hAnsi="Courier New" w:cs="Courier New"/>
            </w:rPr>
          </w:rPrChange>
        </w:rPr>
        <w:t>2011-12-06/08:37:29       4      180.932     0.000000</w:t>
      </w:r>
    </w:p>
    <w:p w14:paraId="13120FEE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66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67" w:author="João Carlos Moura" w:date="2021-07-23T11:34:00Z">
            <w:rPr>
              <w:rFonts w:ascii="Courier New" w:hAnsi="Courier New" w:cs="Courier New"/>
            </w:rPr>
          </w:rPrChange>
        </w:rPr>
        <w:t>2011-12-06/09:14:40       5      180.932      2.00000</w:t>
      </w:r>
    </w:p>
    <w:p w14:paraId="36F9D668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68" w:author="João Carlos Moura" w:date="2021-07-23T11:34:00Z">
            <w:rPr>
              <w:rFonts w:ascii="Courier New" w:hAnsi="Courier New" w:cs="Courier New"/>
            </w:rPr>
          </w:rPrChange>
        </w:rPr>
      </w:pPr>
      <w:bookmarkStart w:id="69" w:name="_Hlk77932500"/>
      <w:bookmarkEnd w:id="58"/>
      <w:r w:rsidRPr="00F53C3F">
        <w:rPr>
          <w:rFonts w:ascii="Courier New" w:hAnsi="Courier New" w:cs="Courier New"/>
          <w:lang w:val="en-US"/>
          <w:rPrChange w:id="70" w:author="João Carlos Moura" w:date="2021-07-23T11:34:00Z">
            <w:rPr>
              <w:rFonts w:ascii="Courier New" w:hAnsi="Courier New" w:cs="Courier New"/>
            </w:rPr>
          </w:rPrChange>
        </w:rPr>
        <w:t>2011-12-07/08:23:59       1      488.974      110.000</w:t>
      </w:r>
    </w:p>
    <w:p w14:paraId="29A32F6C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71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72" w:author="João Carlos Moura" w:date="2021-07-23T11:34:00Z">
            <w:rPr>
              <w:rFonts w:ascii="Courier New" w:hAnsi="Courier New" w:cs="Courier New"/>
            </w:rPr>
          </w:rPrChange>
        </w:rPr>
        <w:t>2011-12-07/08:29:40       2      388.728      527.000</w:t>
      </w:r>
    </w:p>
    <w:p w14:paraId="745EFB54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73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74" w:author="João Carlos Moura" w:date="2021-07-23T11:34:00Z">
            <w:rPr>
              <w:rFonts w:ascii="Courier New" w:hAnsi="Courier New" w:cs="Courier New"/>
            </w:rPr>
          </w:rPrChange>
        </w:rPr>
        <w:t>2011-12-07/08:34:21       3      388.728      70.0000</w:t>
      </w:r>
    </w:p>
    <w:p w14:paraId="7ADCAF16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75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76" w:author="João Carlos Moura" w:date="2021-07-23T11:34:00Z">
            <w:rPr>
              <w:rFonts w:ascii="Courier New" w:hAnsi="Courier New" w:cs="Courier New"/>
            </w:rPr>
          </w:rPrChange>
        </w:rPr>
        <w:t>2011-12-07/08:40:19       4      388.728      63.0000</w:t>
      </w:r>
    </w:p>
    <w:bookmarkEnd w:id="69"/>
    <w:p w14:paraId="7F35DCA5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77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78" w:author="João Carlos Moura" w:date="2021-07-23T11:34:00Z">
            <w:rPr>
              <w:rFonts w:ascii="Courier New" w:hAnsi="Courier New" w:cs="Courier New"/>
            </w:rPr>
          </w:rPrChange>
        </w:rPr>
        <w:t xml:space="preserve">2011-12-07/09:20:19   </w:t>
      </w:r>
      <w:ins w:id="79" w:author="Adriane Marques" w:date="2021-06-17T16:08:00Z">
        <w:r w:rsidR="00C22D79" w:rsidRPr="00F53C3F">
          <w:rPr>
            <w:rFonts w:ascii="Courier New" w:hAnsi="Courier New" w:cs="Courier New"/>
            <w:lang w:val="en-US"/>
            <w:rPrChange w:id="80" w:author="João Carlos Moura" w:date="2021-07-23T11:34:00Z">
              <w:rPr>
                <w:rFonts w:ascii="Courier New" w:hAnsi="Courier New" w:cs="Courier New"/>
              </w:rPr>
            </w:rPrChange>
          </w:rPr>
          <w:t>+-09:</w:t>
        </w:r>
      </w:ins>
      <w:ins w:id="81" w:author="Adriane Marques" w:date="2021-06-17T16:09:00Z">
        <w:r w:rsidR="00C22D79" w:rsidRPr="00F53C3F">
          <w:rPr>
            <w:rFonts w:ascii="Courier New" w:hAnsi="Courier New" w:cs="Courier New"/>
            <w:lang w:val="en-US"/>
            <w:rPrChange w:id="82" w:author="João Carlos Moura" w:date="2021-07-23T11:34:00Z">
              <w:rPr>
                <w:rFonts w:ascii="Courier New" w:hAnsi="Courier New" w:cs="Courier New"/>
              </w:rPr>
            </w:rPrChange>
          </w:rPr>
          <w:t>56?</w:t>
        </w:r>
      </w:ins>
      <w:r w:rsidRPr="00F53C3F">
        <w:rPr>
          <w:rFonts w:ascii="Courier New" w:hAnsi="Courier New" w:cs="Courier New"/>
          <w:lang w:val="en-US"/>
          <w:rPrChange w:id="83" w:author="João Carlos Moura" w:date="2021-07-23T11:34:00Z">
            <w:rPr>
              <w:rFonts w:ascii="Courier New" w:hAnsi="Courier New" w:cs="Courier New"/>
            </w:rPr>
          </w:rPrChange>
        </w:rPr>
        <w:t xml:space="preserve">    5      210.834      24.0000</w:t>
      </w:r>
    </w:p>
    <w:p w14:paraId="505E974F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84" w:author="João Carlos Moura" w:date="2021-07-23T11:34:00Z">
            <w:rPr>
              <w:rFonts w:ascii="Courier New" w:hAnsi="Courier New" w:cs="Courier New"/>
            </w:rPr>
          </w:rPrChange>
        </w:rPr>
      </w:pPr>
      <w:bookmarkStart w:id="85" w:name="_Hlk77932475"/>
      <w:r w:rsidRPr="00F53C3F">
        <w:rPr>
          <w:rFonts w:ascii="Courier New" w:hAnsi="Courier New" w:cs="Courier New"/>
          <w:lang w:val="en-US"/>
          <w:rPrChange w:id="86" w:author="João Carlos Moura" w:date="2021-07-23T11:34:00Z">
            <w:rPr>
              <w:rFonts w:ascii="Courier New" w:hAnsi="Courier New" w:cs="Courier New"/>
            </w:rPr>
          </w:rPrChange>
        </w:rPr>
        <w:t>2011-12-08/08:23:29       1      133.248      13.0000</w:t>
      </w:r>
    </w:p>
    <w:p w14:paraId="57DF84CB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87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88" w:author="João Carlos Moura" w:date="2021-07-23T11:34:00Z">
            <w:rPr>
              <w:rFonts w:ascii="Courier New" w:hAnsi="Courier New" w:cs="Courier New"/>
            </w:rPr>
          </w:rPrChange>
        </w:rPr>
        <w:t>2011-12-08/08:32:51       2      105.931      14.0000</w:t>
      </w:r>
    </w:p>
    <w:p w14:paraId="34F64A72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89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90" w:author="João Carlos Moura" w:date="2021-07-23T11:34:00Z">
            <w:rPr>
              <w:rFonts w:ascii="Courier New" w:hAnsi="Courier New" w:cs="Courier New"/>
            </w:rPr>
          </w:rPrChange>
        </w:rPr>
        <w:t>2011-12-08/08:36:52       3      98.1317      3.00000</w:t>
      </w:r>
    </w:p>
    <w:p w14:paraId="6792C410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91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92" w:author="João Carlos Moura" w:date="2021-07-23T11:34:00Z">
            <w:rPr>
              <w:rFonts w:ascii="Courier New" w:hAnsi="Courier New" w:cs="Courier New"/>
            </w:rPr>
          </w:rPrChange>
        </w:rPr>
        <w:t>2011-12-08/08:43:30       4      84.2137      2.00000</w:t>
      </w:r>
    </w:p>
    <w:bookmarkEnd w:id="85"/>
    <w:p w14:paraId="0478930D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  <w:rPrChange w:id="93" w:author="João Carlos Moura" w:date="2021-07-23T11:34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lang w:val="en-US"/>
          <w:rPrChange w:id="94" w:author="João Carlos Moura" w:date="2021-07-23T11:34:00Z">
            <w:rPr>
              <w:rFonts w:ascii="Courier New" w:hAnsi="Courier New" w:cs="Courier New"/>
            </w:rPr>
          </w:rPrChange>
        </w:rPr>
        <w:t xml:space="preserve">2011-12-08/09:20:28  </w:t>
      </w:r>
      <w:ins w:id="95" w:author="Adriane Marques" w:date="2021-06-17T16:09:00Z">
        <w:r w:rsidR="00C22D79" w:rsidRPr="00F53C3F">
          <w:rPr>
            <w:rFonts w:ascii="Courier New" w:hAnsi="Courier New" w:cs="Courier New"/>
            <w:lang w:val="en-US"/>
            <w:rPrChange w:id="96" w:author="João Carlos Moura" w:date="2021-07-23T11:34:00Z">
              <w:rPr>
                <w:rFonts w:ascii="Courier New" w:hAnsi="Courier New" w:cs="Courier New"/>
              </w:rPr>
            </w:rPrChange>
          </w:rPr>
          <w:t>?</w:t>
        </w:r>
      </w:ins>
      <w:r w:rsidRPr="00F53C3F">
        <w:rPr>
          <w:rFonts w:ascii="Courier New" w:hAnsi="Courier New" w:cs="Courier New"/>
          <w:lang w:val="en-US"/>
          <w:rPrChange w:id="97" w:author="João Carlos Moura" w:date="2021-07-23T11:34:00Z">
            <w:rPr>
              <w:rFonts w:ascii="Courier New" w:hAnsi="Courier New" w:cs="Courier New"/>
            </w:rPr>
          </w:rPrChange>
        </w:rPr>
        <w:t xml:space="preserve">     5      39.1969      32.0000</w:t>
      </w:r>
    </w:p>
    <w:p w14:paraId="20AE0928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98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99" w:author="João Carlos Moura" w:date="2021-07-23T11:33:00Z">
            <w:rPr>
              <w:rFonts w:ascii="Courier New" w:hAnsi="Courier New" w:cs="Courier New"/>
            </w:rPr>
          </w:rPrChange>
        </w:rPr>
        <w:t>2011-12-09/08:25:41       1      195.311      44.0000</w:t>
      </w:r>
    </w:p>
    <w:p w14:paraId="4FA1F62F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00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01" w:author="João Carlos Moura" w:date="2021-07-23T11:33:00Z">
            <w:rPr>
              <w:rFonts w:ascii="Courier New" w:hAnsi="Courier New" w:cs="Courier New"/>
            </w:rPr>
          </w:rPrChange>
        </w:rPr>
        <w:t>2011-12-09/08:35:28       2      210.834      121.000</w:t>
      </w:r>
    </w:p>
    <w:p w14:paraId="136E3AD3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02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03" w:author="João Carlos Moura" w:date="2021-07-23T11:33:00Z">
            <w:rPr>
              <w:rFonts w:ascii="Courier New" w:hAnsi="Courier New" w:cs="Courier New"/>
            </w:rPr>
          </w:rPrChange>
        </w:rPr>
        <w:t xml:space="preserve">2011-12-09/08:39:01    </w:t>
      </w:r>
      <w:ins w:id="104" w:author="Adriane Marques" w:date="2021-06-17T16:10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105" w:author="João Carlos Moura" w:date="2021-07-23T11:33:00Z">
              <w:rPr>
                <w:rFonts w:ascii="Courier New" w:hAnsi="Courier New" w:cs="Courier New"/>
              </w:rPr>
            </w:rPrChange>
          </w:rPr>
          <w:t>+-08:36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106" w:author="João Carlos Moura" w:date="2021-07-23T11:33:00Z">
            <w:rPr>
              <w:rFonts w:ascii="Courier New" w:hAnsi="Courier New" w:cs="Courier New"/>
            </w:rPr>
          </w:rPrChange>
        </w:rPr>
        <w:t xml:space="preserve">   3      210.834      87.0000</w:t>
      </w:r>
    </w:p>
    <w:p w14:paraId="06D36AA7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07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08" w:author="João Carlos Moura" w:date="2021-07-23T11:33:00Z">
            <w:rPr>
              <w:rFonts w:ascii="Courier New" w:hAnsi="Courier New" w:cs="Courier New"/>
            </w:rPr>
          </w:rPrChange>
        </w:rPr>
        <w:t>2011-12-09/08:45:51       4      195.311      67.0000</w:t>
      </w:r>
    </w:p>
    <w:p w14:paraId="77AF2C68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09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10" w:author="João Carlos Moura" w:date="2021-07-23T11:33:00Z">
            <w:rPr>
              <w:rFonts w:ascii="Courier New" w:hAnsi="Courier New" w:cs="Courier New"/>
            </w:rPr>
          </w:rPrChange>
        </w:rPr>
        <w:t xml:space="preserve">2011-12-09/09:22:29     </w:t>
      </w:r>
      <w:ins w:id="111" w:author="Adriane Marques" w:date="2021-06-17T16:10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112" w:author="João Carlos Moura" w:date="2021-07-23T11:33:00Z">
              <w:rPr>
                <w:rFonts w:ascii="Courier New" w:hAnsi="Courier New" w:cs="Courier New"/>
              </w:rPr>
            </w:rPrChange>
          </w:rPr>
          <w:t>?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113" w:author="João Carlos Moura" w:date="2021-07-23T11:33:00Z">
            <w:rPr>
              <w:rFonts w:ascii="Courier New" w:hAnsi="Courier New" w:cs="Courier New"/>
            </w:rPr>
          </w:rPrChange>
        </w:rPr>
        <w:t xml:space="preserve">  5      133.248      6.00000</w:t>
      </w:r>
    </w:p>
    <w:p w14:paraId="16478446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14" w:author="João Carlos Moura" w:date="2021-07-23T11:33:00Z">
            <w:rPr>
              <w:rFonts w:ascii="Courier New" w:hAnsi="Courier New" w:cs="Courier New"/>
            </w:rPr>
          </w:rPrChange>
        </w:rPr>
      </w:pPr>
      <w:bookmarkStart w:id="115" w:name="_Hlk77932420"/>
      <w:r w:rsidRPr="00F53C3F">
        <w:rPr>
          <w:rFonts w:ascii="Courier New" w:hAnsi="Courier New" w:cs="Courier New"/>
          <w:color w:val="000000" w:themeColor="text1"/>
          <w:lang w:val="en-US"/>
          <w:rPrChange w:id="116" w:author="João Carlos Moura" w:date="2021-07-23T11:33:00Z">
            <w:rPr>
              <w:rFonts w:ascii="Courier New" w:hAnsi="Courier New" w:cs="Courier New"/>
            </w:rPr>
          </w:rPrChange>
        </w:rPr>
        <w:t>2011-12-10/08:29:41       1      309.034      25.0000</w:t>
      </w:r>
    </w:p>
    <w:p w14:paraId="50AA39E2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17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18" w:author="João Carlos Moura" w:date="2021-07-23T11:33:00Z">
            <w:rPr>
              <w:rFonts w:ascii="Courier New" w:hAnsi="Courier New" w:cs="Courier New"/>
            </w:rPr>
          </w:rPrChange>
        </w:rPr>
        <w:t>2011-12-10/08:41:20       2      286.282     0.000000</w:t>
      </w:r>
    </w:p>
    <w:p w14:paraId="2D7B85BE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19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20" w:author="João Carlos Moura" w:date="2021-07-23T11:33:00Z">
            <w:rPr>
              <w:rFonts w:ascii="Courier New" w:hAnsi="Courier New" w:cs="Courier New"/>
            </w:rPr>
          </w:rPrChange>
        </w:rPr>
        <w:t>2011-12-10/08:42:28       3      286.282     0.000000</w:t>
      </w:r>
    </w:p>
    <w:p w14:paraId="76C6A06A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21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22" w:author="João Carlos Moura" w:date="2021-07-23T11:33:00Z">
            <w:rPr>
              <w:rFonts w:ascii="Courier New" w:hAnsi="Courier New" w:cs="Courier New"/>
            </w:rPr>
          </w:rPrChange>
        </w:rPr>
        <w:t>2011-12-10/08:47:58       4      245.678      1.00000</w:t>
      </w:r>
    </w:p>
    <w:bookmarkEnd w:id="115"/>
    <w:p w14:paraId="3D04ECE8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23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24" w:author="João Carlos Moura" w:date="2021-07-23T11:33:00Z">
            <w:rPr>
              <w:rFonts w:ascii="Courier New" w:hAnsi="Courier New" w:cs="Courier New"/>
            </w:rPr>
          </w:rPrChange>
        </w:rPr>
        <w:t xml:space="preserve">2011-12-10/09:09:48   </w:t>
      </w:r>
      <w:ins w:id="125" w:author="Adriane Marques" w:date="2021-06-17T16:11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126" w:author="João Carlos Moura" w:date="2021-07-23T11:33:00Z">
              <w:rPr>
                <w:rFonts w:ascii="Courier New" w:hAnsi="Courier New" w:cs="Courier New"/>
              </w:rPr>
            </w:rPrChange>
          </w:rPr>
          <w:t>?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127" w:author="João Carlos Moura" w:date="2021-07-23T11:33:00Z">
            <w:rPr>
              <w:rFonts w:ascii="Courier New" w:hAnsi="Courier New" w:cs="Courier New"/>
            </w:rPr>
          </w:rPrChange>
        </w:rPr>
        <w:t xml:space="preserve">    5      195.311      5.00000</w:t>
      </w:r>
    </w:p>
    <w:p w14:paraId="0101576D" w14:textId="77777777" w:rsidR="006635F8" w:rsidRPr="006635F8" w:rsidRDefault="006635F8" w:rsidP="00C47F13">
      <w:pPr>
        <w:autoSpaceDE w:val="0"/>
        <w:autoSpaceDN w:val="0"/>
        <w:adjustRightInd w:val="0"/>
        <w:spacing w:after="0" w:line="240" w:lineRule="auto"/>
        <w:rPr>
          <w:ins w:id="128" w:author="Adriane Marques" w:date="2021-06-17T16:11:00Z"/>
          <w:rFonts w:ascii="Courier New" w:hAnsi="Courier New" w:cs="Courier New"/>
          <w:lang w:val="en-US"/>
          <w:rPrChange w:id="129" w:author="Adriane Marques" w:date="2021-06-17T16:11:00Z">
            <w:rPr>
              <w:ins w:id="130" w:author="Adriane Marques" w:date="2021-06-17T16:11:00Z"/>
              <w:rFonts w:ascii="Courier New" w:hAnsi="Courier New" w:cs="Courier New"/>
            </w:rPr>
          </w:rPrChange>
        </w:rPr>
      </w:pPr>
      <w:ins w:id="131" w:author="Adriane Marques" w:date="2021-06-17T16:11:00Z">
        <w:r w:rsidRPr="006635F8">
          <w:rPr>
            <w:rFonts w:ascii="Courier New" w:hAnsi="Courier New" w:cs="Courier New"/>
            <w:lang w:val="en-US"/>
            <w:rPrChange w:id="132" w:author="Adriane Marques" w:date="2021-06-17T16:11:00Z">
              <w:rPr>
                <w:rFonts w:ascii="Courier New" w:hAnsi="Courier New" w:cs="Courier New"/>
              </w:rPr>
            </w:rPrChange>
          </w:rPr>
          <w:t>Marcar bow shock e MPB inbound 10/11</w:t>
        </w:r>
      </w:ins>
    </w:p>
    <w:p w14:paraId="2B83AD97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33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34" w:author="João Carlos Moura" w:date="2021-07-23T11:33:00Z">
            <w:rPr>
              <w:rFonts w:ascii="Courier New" w:hAnsi="Courier New" w:cs="Courier New"/>
            </w:rPr>
          </w:rPrChange>
        </w:rPr>
        <w:t>2011-12-12/08:27:40       1      210.834      79.0000</w:t>
      </w:r>
    </w:p>
    <w:p w14:paraId="75A74E26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35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36" w:author="João Carlos Moura" w:date="2021-07-23T11:33:00Z">
            <w:rPr>
              <w:rFonts w:ascii="Courier New" w:hAnsi="Courier New" w:cs="Courier New"/>
            </w:rPr>
          </w:rPrChange>
        </w:rPr>
        <w:t>2011-12-12/08:39:59       2      155.270      23.0000</w:t>
      </w:r>
    </w:p>
    <w:p w14:paraId="2E6DFA69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37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38" w:author="João Carlos Moura" w:date="2021-07-23T11:33:00Z">
            <w:rPr>
              <w:rFonts w:ascii="Courier New" w:hAnsi="Courier New" w:cs="Courier New"/>
            </w:rPr>
          </w:rPrChange>
        </w:rPr>
        <w:t>2011-12-12/08:43:00       3      155.270      18.0000</w:t>
      </w:r>
    </w:p>
    <w:p w14:paraId="4C2C4DE8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39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40" w:author="João Carlos Moura" w:date="2021-07-23T11:33:00Z">
            <w:rPr>
              <w:rFonts w:ascii="Courier New" w:hAnsi="Courier New" w:cs="Courier New"/>
            </w:rPr>
          </w:rPrChange>
        </w:rPr>
        <w:t>2011-12-12/08:49:50       4      167.611      32.0000</w:t>
      </w:r>
    </w:p>
    <w:p w14:paraId="5AB5AD39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41" w:author="João Carlos Moura" w:date="2021-07-23T11:33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42" w:author="João Carlos Moura" w:date="2021-07-23T11:33:00Z">
            <w:rPr>
              <w:rFonts w:ascii="Courier New" w:hAnsi="Courier New" w:cs="Courier New"/>
            </w:rPr>
          </w:rPrChange>
        </w:rPr>
        <w:lastRenderedPageBreak/>
        <w:t xml:space="preserve">2011-12-12/09:14:41  </w:t>
      </w:r>
      <w:ins w:id="143" w:author="Adriane Marques" w:date="2021-06-17T16:11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144" w:author="João Carlos Moura" w:date="2021-07-23T11:33:00Z">
              <w:rPr>
                <w:rFonts w:ascii="Courier New" w:hAnsi="Courier New" w:cs="Courier New"/>
              </w:rPr>
            </w:rPrChange>
          </w:rPr>
          <w:t>?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145" w:author="João Carlos Moura" w:date="2021-07-23T11:33:00Z">
            <w:rPr>
              <w:rFonts w:ascii="Courier New" w:hAnsi="Courier New" w:cs="Courier New"/>
            </w:rPr>
          </w:rPrChange>
        </w:rPr>
        <w:t xml:space="preserve">     5      114.350     0.000000</w:t>
      </w:r>
    </w:p>
    <w:p w14:paraId="06C34BC9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46" w:author="João Carlos Moura" w:date="2021-07-23T11:32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47" w:author="João Carlos Moura" w:date="2021-07-23T11:32:00Z">
            <w:rPr>
              <w:rFonts w:ascii="Courier New" w:hAnsi="Courier New" w:cs="Courier New"/>
            </w:rPr>
          </w:rPrChange>
        </w:rPr>
        <w:t>2011-12-13/08:27:00       1      265.204      33.0000</w:t>
      </w:r>
    </w:p>
    <w:p w14:paraId="0D3F1CF6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48" w:author="João Carlos Moura" w:date="2021-07-23T11:32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49" w:author="João Carlos Moura" w:date="2021-07-23T11:32:00Z">
            <w:rPr>
              <w:rFonts w:ascii="Courier New" w:hAnsi="Courier New" w:cs="Courier New"/>
            </w:rPr>
          </w:rPrChange>
        </w:rPr>
        <w:t>2011-12-13/08:37:39       2      180.932      7.00000</w:t>
      </w:r>
    </w:p>
    <w:p w14:paraId="4946D305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50" w:author="João Carlos Moura" w:date="2021-07-23T11:32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51" w:author="João Carlos Moura" w:date="2021-07-23T11:32:00Z">
            <w:rPr>
              <w:rFonts w:ascii="Courier New" w:hAnsi="Courier New" w:cs="Courier New"/>
            </w:rPr>
          </w:rPrChange>
        </w:rPr>
        <w:t xml:space="preserve">2011-12-13/08:42:29 </w:t>
      </w:r>
      <w:ins w:id="152" w:author="Adriane Marques" w:date="2021-06-17T16:12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153" w:author="João Carlos Moura" w:date="2021-07-23T11:32:00Z">
              <w:rPr>
                <w:rFonts w:ascii="Courier New" w:hAnsi="Courier New" w:cs="Courier New"/>
              </w:rPr>
            </w:rPrChange>
          </w:rPr>
          <w:t>+-08:40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154" w:author="João Carlos Moura" w:date="2021-07-23T11:32:00Z">
            <w:rPr>
              <w:rFonts w:ascii="Courier New" w:hAnsi="Courier New" w:cs="Courier New"/>
            </w:rPr>
          </w:rPrChange>
        </w:rPr>
        <w:t xml:space="preserve">      3      180.932      3.00000</w:t>
      </w:r>
    </w:p>
    <w:p w14:paraId="3D1A55DC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55" w:author="João Carlos Moura" w:date="2021-07-23T11:32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56" w:author="João Carlos Moura" w:date="2021-07-23T11:32:00Z">
            <w:rPr>
              <w:rFonts w:ascii="Courier New" w:hAnsi="Courier New" w:cs="Courier New"/>
            </w:rPr>
          </w:rPrChange>
        </w:rPr>
        <w:t>2011-12-13/08:48:19       4      180.932      3.00000</w:t>
      </w:r>
    </w:p>
    <w:p w14:paraId="365CBA1B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57" w:author="João Carlos Moura" w:date="2021-07-23T11:32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58" w:author="João Carlos Moura" w:date="2021-07-23T11:32:00Z">
            <w:rPr>
              <w:rFonts w:ascii="Courier New" w:hAnsi="Courier New" w:cs="Courier New"/>
            </w:rPr>
          </w:rPrChange>
        </w:rPr>
        <w:t xml:space="preserve">2011-12-13/09:06:00   </w:t>
      </w:r>
      <w:ins w:id="159" w:author="Adriane Marques" w:date="2021-06-17T16:13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160" w:author="João Carlos Moura" w:date="2021-07-23T11:32:00Z">
              <w:rPr>
                <w:rFonts w:ascii="Courier New" w:hAnsi="Courier New" w:cs="Courier New"/>
              </w:rPr>
            </w:rPrChange>
          </w:rPr>
          <w:t>?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161" w:author="João Carlos Moura" w:date="2021-07-23T11:32:00Z">
            <w:rPr>
              <w:rFonts w:ascii="Courier New" w:hAnsi="Courier New" w:cs="Courier New"/>
            </w:rPr>
          </w:rPrChange>
        </w:rPr>
        <w:t xml:space="preserve">    5      105.931     0.000000</w:t>
      </w:r>
    </w:p>
    <w:p w14:paraId="1E5C67D7" w14:textId="77777777" w:rsidR="006635F8" w:rsidRPr="002B50C1" w:rsidRDefault="006635F8" w:rsidP="00C47F13">
      <w:pPr>
        <w:autoSpaceDE w:val="0"/>
        <w:autoSpaceDN w:val="0"/>
        <w:adjustRightInd w:val="0"/>
        <w:spacing w:after="0" w:line="240" w:lineRule="auto"/>
        <w:rPr>
          <w:ins w:id="162" w:author="Adriane Marques" w:date="2021-06-17T16:13:00Z"/>
          <w:rFonts w:ascii="Courier New" w:hAnsi="Courier New" w:cs="Courier New"/>
          <w:lang w:val="en-US"/>
          <w:rPrChange w:id="163" w:author="Adriane Marques" w:date="2021-06-17T16:32:00Z">
            <w:rPr>
              <w:ins w:id="164" w:author="Adriane Marques" w:date="2021-06-17T16:13:00Z"/>
              <w:rFonts w:ascii="Courier New" w:hAnsi="Courier New" w:cs="Courier New"/>
            </w:rPr>
          </w:rPrChange>
        </w:rPr>
      </w:pPr>
      <w:ins w:id="165" w:author="Adriane Marques" w:date="2021-06-17T16:13:00Z">
        <w:r w:rsidRPr="002B50C1">
          <w:rPr>
            <w:rFonts w:ascii="Courier New" w:hAnsi="Courier New" w:cs="Courier New"/>
            <w:lang w:val="en-US"/>
            <w:rPrChange w:id="166" w:author="Adriane Marques" w:date="2021-06-17T16:32:00Z">
              <w:rPr>
                <w:rFonts w:ascii="Courier New" w:hAnsi="Courier New" w:cs="Courier New"/>
              </w:rPr>
            </w:rPrChange>
          </w:rPr>
          <w:t>Marcar bow shock +_ 10:32</w:t>
        </w:r>
      </w:ins>
    </w:p>
    <w:p w14:paraId="5A086843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67" w:author="João Carlos Moura" w:date="2021-07-23T11:31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68" w:author="João Carlos Moura" w:date="2021-07-23T11:31:00Z">
            <w:rPr>
              <w:rFonts w:ascii="Courier New" w:hAnsi="Courier New" w:cs="Courier New"/>
            </w:rPr>
          </w:rPrChange>
        </w:rPr>
        <w:t>2011-12-14/08:26:06       1      333.595      235.000</w:t>
      </w:r>
    </w:p>
    <w:p w14:paraId="0F94C548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69" w:author="João Carlos Moura" w:date="2021-07-23T11:31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70" w:author="João Carlos Moura" w:date="2021-07-23T11:31:00Z">
            <w:rPr>
              <w:rFonts w:ascii="Courier New" w:hAnsi="Courier New" w:cs="Courier New"/>
            </w:rPr>
          </w:rPrChange>
        </w:rPr>
        <w:t>2011-12-14/08:36:00       2      309.034      114.000</w:t>
      </w:r>
    </w:p>
    <w:p w14:paraId="5961270F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71" w:author="João Carlos Moura" w:date="2021-07-23T11:31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72" w:author="João Carlos Moura" w:date="2021-07-23T11:31:00Z">
            <w:rPr>
              <w:rFonts w:ascii="Courier New" w:hAnsi="Courier New" w:cs="Courier New"/>
            </w:rPr>
          </w:rPrChange>
        </w:rPr>
        <w:t xml:space="preserve">2011-12-14/08:39:58  </w:t>
      </w:r>
      <w:ins w:id="173" w:author="Adriane Marques" w:date="2021-06-17T16:13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174" w:author="João Carlos Moura" w:date="2021-07-23T11:31:00Z">
              <w:rPr>
                <w:rFonts w:ascii="Courier New" w:hAnsi="Courier New" w:cs="Courier New"/>
              </w:rPr>
            </w:rPrChange>
          </w:rPr>
          <w:t>+-08:37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175" w:author="João Carlos Moura" w:date="2021-07-23T11:31:00Z">
            <w:rPr>
              <w:rFonts w:ascii="Courier New" w:hAnsi="Courier New" w:cs="Courier New"/>
            </w:rPr>
          </w:rPrChange>
        </w:rPr>
        <w:t xml:space="preserve">     3      360.108      60.0000</w:t>
      </w:r>
    </w:p>
    <w:p w14:paraId="7F24445C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76" w:author="João Carlos Moura" w:date="2021-07-23T11:31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77" w:author="João Carlos Moura" w:date="2021-07-23T11:31:00Z">
            <w:rPr>
              <w:rFonts w:ascii="Courier New" w:hAnsi="Courier New" w:cs="Courier New"/>
            </w:rPr>
          </w:rPrChange>
        </w:rPr>
        <w:t>2011-12-14/08:48:00       4      333.595      27.0000</w:t>
      </w:r>
    </w:p>
    <w:p w14:paraId="2D5F7C6D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78" w:author="João Carlos Moura" w:date="2021-07-23T11:31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79" w:author="João Carlos Moura" w:date="2021-07-23T11:31:00Z">
            <w:rPr>
              <w:rFonts w:ascii="Courier New" w:hAnsi="Courier New" w:cs="Courier New"/>
            </w:rPr>
          </w:rPrChange>
        </w:rPr>
        <w:t xml:space="preserve">2011-12-14/09:04:40  </w:t>
      </w:r>
      <w:ins w:id="180" w:author="Adriane Marques" w:date="2021-06-17T16:14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181" w:author="João Carlos Moura" w:date="2021-07-23T11:31:00Z">
              <w:rPr>
                <w:rFonts w:ascii="Courier New" w:hAnsi="Courier New" w:cs="Courier New"/>
              </w:rPr>
            </w:rPrChange>
          </w:rPr>
          <w:t>?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182" w:author="João Carlos Moura" w:date="2021-07-23T11:31:00Z">
            <w:rPr>
              <w:rFonts w:ascii="Courier New" w:hAnsi="Courier New" w:cs="Courier New"/>
            </w:rPr>
          </w:rPrChange>
        </w:rPr>
        <w:t xml:space="preserve">     5      309.034      42.0000</w:t>
      </w:r>
    </w:p>
    <w:p w14:paraId="433536F1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83" w:author="João Carlos Moura" w:date="2021-07-23T11:30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84" w:author="João Carlos Moura" w:date="2021-07-23T11:30:00Z">
            <w:rPr>
              <w:rFonts w:ascii="Courier New" w:hAnsi="Courier New" w:cs="Courier New"/>
            </w:rPr>
          </w:rPrChange>
        </w:rPr>
        <w:t>2011-12-15/08:24:01       1      155.270      22.0000</w:t>
      </w:r>
    </w:p>
    <w:p w14:paraId="6B89911E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85" w:author="João Carlos Moura" w:date="2021-07-23T11:30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86" w:author="João Carlos Moura" w:date="2021-07-23T11:30:00Z">
            <w:rPr>
              <w:rFonts w:ascii="Courier New" w:hAnsi="Courier New" w:cs="Courier New"/>
            </w:rPr>
          </w:rPrChange>
        </w:rPr>
        <w:t>2011-12-15/08:35:41       2      180.932      10.0000</w:t>
      </w:r>
    </w:p>
    <w:p w14:paraId="17911660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87" w:author="João Carlos Moura" w:date="2021-07-23T11:30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88" w:author="João Carlos Moura" w:date="2021-07-23T11:30:00Z">
            <w:rPr>
              <w:rFonts w:ascii="Courier New" w:hAnsi="Courier New" w:cs="Courier New"/>
            </w:rPr>
          </w:rPrChange>
        </w:rPr>
        <w:t xml:space="preserve">2011-12-15/08:38:58   </w:t>
      </w:r>
      <w:ins w:id="189" w:author="Adriane Marques" w:date="2021-06-17T16:14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190" w:author="João Carlos Moura" w:date="2021-07-23T11:30:00Z">
              <w:rPr>
                <w:rFonts w:ascii="Courier New" w:hAnsi="Courier New" w:cs="Courier New"/>
              </w:rPr>
            </w:rPrChange>
          </w:rPr>
          <w:t>+-08:37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191" w:author="João Carlos Moura" w:date="2021-07-23T11:30:00Z">
            <w:rPr>
              <w:rFonts w:ascii="Courier New" w:hAnsi="Courier New" w:cs="Courier New"/>
            </w:rPr>
          </w:rPrChange>
        </w:rPr>
        <w:t xml:space="preserve">    3      210.834      1.00000</w:t>
      </w:r>
    </w:p>
    <w:p w14:paraId="341418B3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92" w:author="João Carlos Moura" w:date="2021-07-23T11:30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93" w:author="João Carlos Moura" w:date="2021-07-23T11:30:00Z">
            <w:rPr>
              <w:rFonts w:ascii="Courier New" w:hAnsi="Courier New" w:cs="Courier New"/>
            </w:rPr>
          </w:rPrChange>
        </w:rPr>
        <w:t>2011-12-15/08:46:20       4      195.311     0.000000</w:t>
      </w:r>
    </w:p>
    <w:p w14:paraId="02044ADF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94" w:author="João Carlos Moura" w:date="2021-07-23T11:30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195" w:author="João Carlos Moura" w:date="2021-07-23T11:30:00Z">
            <w:rPr>
              <w:rFonts w:ascii="Courier New" w:hAnsi="Courier New" w:cs="Courier New"/>
            </w:rPr>
          </w:rPrChange>
        </w:rPr>
        <w:t xml:space="preserve">2011-12-15/09:01:40   </w:t>
      </w:r>
      <w:ins w:id="196" w:author="Adriane Marques" w:date="2021-06-17T16:14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197" w:author="João Carlos Moura" w:date="2021-07-23T11:30:00Z">
              <w:rPr>
                <w:rFonts w:ascii="Courier New" w:hAnsi="Courier New" w:cs="Courier New"/>
              </w:rPr>
            </w:rPrChange>
          </w:rPr>
          <w:t>?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198" w:author="João Carlos Moura" w:date="2021-07-23T11:30:00Z">
            <w:rPr>
              <w:rFonts w:ascii="Courier New" w:hAnsi="Courier New" w:cs="Courier New"/>
            </w:rPr>
          </w:rPrChange>
        </w:rPr>
        <w:t xml:space="preserve">    5      167.611      1.00000</w:t>
      </w:r>
    </w:p>
    <w:p w14:paraId="79B8F731" w14:textId="77777777" w:rsidR="00C47F13" w:rsidRPr="00F53C3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199" w:author="João Carlos Moura" w:date="2021-07-23T11:30:00Z">
            <w:rPr>
              <w:rFonts w:ascii="Courier New" w:hAnsi="Courier New" w:cs="Courier New"/>
            </w:rPr>
          </w:rPrChange>
        </w:rPr>
      </w:pPr>
      <w:r w:rsidRPr="00F53C3F">
        <w:rPr>
          <w:rFonts w:ascii="Courier New" w:hAnsi="Courier New" w:cs="Courier New"/>
          <w:color w:val="000000" w:themeColor="text1"/>
          <w:lang w:val="en-US"/>
          <w:rPrChange w:id="200" w:author="João Carlos Moura" w:date="2021-07-23T11:30:00Z">
            <w:rPr>
              <w:rFonts w:ascii="Courier New" w:hAnsi="Courier New" w:cs="Courier New"/>
            </w:rPr>
          </w:rPrChange>
        </w:rPr>
        <w:t xml:space="preserve">2011-12-15/10:27:41   </w:t>
      </w:r>
      <w:ins w:id="201" w:author="Adriane Marques" w:date="2021-06-17T16:14:00Z">
        <w:r w:rsidR="006635F8" w:rsidRPr="00F53C3F">
          <w:rPr>
            <w:rFonts w:ascii="Courier New" w:hAnsi="Courier New" w:cs="Courier New"/>
            <w:color w:val="000000" w:themeColor="text1"/>
            <w:lang w:val="en-US"/>
            <w:rPrChange w:id="202" w:author="João Carlos Moura" w:date="2021-07-23T11:30:00Z">
              <w:rPr>
                <w:rFonts w:ascii="Courier New" w:hAnsi="Courier New" w:cs="Courier New"/>
              </w:rPr>
            </w:rPrChange>
          </w:rPr>
          <w:t>?</w:t>
        </w:r>
      </w:ins>
      <w:r w:rsidRPr="00F53C3F">
        <w:rPr>
          <w:rFonts w:ascii="Courier New" w:hAnsi="Courier New" w:cs="Courier New"/>
          <w:color w:val="000000" w:themeColor="text1"/>
          <w:lang w:val="en-US"/>
          <w:rPrChange w:id="203" w:author="João Carlos Moura" w:date="2021-07-23T11:30:00Z">
            <w:rPr>
              <w:rFonts w:ascii="Courier New" w:hAnsi="Courier New" w:cs="Courier New"/>
            </w:rPr>
          </w:rPrChange>
        </w:rPr>
        <w:t xml:space="preserve">    6      123.438      19.0000</w:t>
      </w:r>
    </w:p>
    <w:p w14:paraId="47F01D1F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04" w:author="João Carlos Moura" w:date="2021-07-23T11:29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05" w:author="João Carlos Moura" w:date="2021-07-23T11:29:00Z">
            <w:rPr>
              <w:rFonts w:ascii="Courier New" w:hAnsi="Courier New" w:cs="Courier New"/>
            </w:rPr>
          </w:rPrChange>
        </w:rPr>
        <w:t>2011-12-16/08:22:29       1      716.723      49.0000</w:t>
      </w:r>
    </w:p>
    <w:p w14:paraId="619A04A7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06" w:author="João Carlos Moura" w:date="2021-07-23T11:29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07" w:author="João Carlos Moura" w:date="2021-07-23T11:29:00Z">
            <w:rPr>
              <w:rFonts w:ascii="Courier New" w:hAnsi="Courier New" w:cs="Courier New"/>
            </w:rPr>
          </w:rPrChange>
        </w:rPr>
        <w:t>2011-12-16/08:31:28       2      716.723      118.000</w:t>
      </w:r>
    </w:p>
    <w:p w14:paraId="6CB16510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08" w:author="João Carlos Moura" w:date="2021-07-23T11:29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09" w:author="João Carlos Moura" w:date="2021-07-23T11:29:00Z">
            <w:rPr>
              <w:rFonts w:ascii="Courier New" w:hAnsi="Courier New" w:cs="Courier New"/>
            </w:rPr>
          </w:rPrChange>
        </w:rPr>
        <w:t>2011-12-16/08:38:18       3      663.954      1.00000</w:t>
      </w:r>
    </w:p>
    <w:p w14:paraId="6C7F1451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10" w:author="João Carlos Moura" w:date="2021-07-23T11:29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11" w:author="João Carlos Moura" w:date="2021-07-23T11:29:00Z">
            <w:rPr>
              <w:rFonts w:ascii="Courier New" w:hAnsi="Courier New" w:cs="Courier New"/>
            </w:rPr>
          </w:rPrChange>
        </w:rPr>
        <w:t>2011-12-16/08:44:19       4      663.954      4.00000</w:t>
      </w:r>
    </w:p>
    <w:p w14:paraId="623B4ADB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12" w:author="João Carlos Moura" w:date="2021-07-23T11:29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13" w:author="João Carlos Moura" w:date="2021-07-23T11:29:00Z">
            <w:rPr>
              <w:rFonts w:ascii="Courier New" w:hAnsi="Courier New" w:cs="Courier New"/>
            </w:rPr>
          </w:rPrChange>
        </w:rPr>
        <w:t xml:space="preserve">2011-12-16/09:05:21   </w:t>
      </w:r>
      <w:ins w:id="214" w:author="Adriane Marques" w:date="2021-06-17T16:18:00Z">
        <w:r w:rsidR="006635F8" w:rsidRPr="005B414F">
          <w:rPr>
            <w:rFonts w:ascii="Courier New" w:hAnsi="Courier New" w:cs="Courier New"/>
            <w:color w:val="000000" w:themeColor="text1"/>
            <w:lang w:val="en-US"/>
            <w:rPrChange w:id="215" w:author="João Carlos Moura" w:date="2021-07-23T11:29:00Z">
              <w:rPr>
                <w:rFonts w:ascii="Courier New" w:hAnsi="Courier New" w:cs="Courier New"/>
              </w:rPr>
            </w:rPrChange>
          </w:rPr>
          <w:t>+-09:12</w:t>
        </w:r>
      </w:ins>
      <w:r w:rsidRPr="005B414F">
        <w:rPr>
          <w:rFonts w:ascii="Courier New" w:hAnsi="Courier New" w:cs="Courier New"/>
          <w:color w:val="000000" w:themeColor="text1"/>
          <w:lang w:val="en-US"/>
          <w:rPrChange w:id="216" w:author="João Carlos Moura" w:date="2021-07-23T11:29:00Z">
            <w:rPr>
              <w:rFonts w:ascii="Courier New" w:hAnsi="Courier New" w:cs="Courier New"/>
            </w:rPr>
          </w:rPrChange>
        </w:rPr>
        <w:t xml:space="preserve">    5      419.623      25.0000</w:t>
      </w:r>
    </w:p>
    <w:p w14:paraId="17B38EE6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17" w:author="João Carlos Moura" w:date="2021-07-23T11:29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18" w:author="João Carlos Moura" w:date="2021-07-23T11:29:00Z">
            <w:rPr>
              <w:rFonts w:ascii="Courier New" w:hAnsi="Courier New" w:cs="Courier New"/>
            </w:rPr>
          </w:rPrChange>
        </w:rPr>
        <w:t>2011-12-16/10:27:48       6      388.728      60.0000</w:t>
      </w:r>
    </w:p>
    <w:p w14:paraId="5E7DD123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19" w:author="João Carlos Moura" w:date="2021-07-23T11:28:00Z">
            <w:rPr>
              <w:rFonts w:ascii="Courier New" w:hAnsi="Courier New" w:cs="Courier New"/>
            </w:rPr>
          </w:rPrChange>
        </w:rPr>
      </w:pPr>
      <w:bookmarkStart w:id="220" w:name="_Hlk77932113"/>
      <w:r w:rsidRPr="005B414F">
        <w:rPr>
          <w:rFonts w:ascii="Courier New" w:hAnsi="Courier New" w:cs="Courier New"/>
          <w:color w:val="000000" w:themeColor="text1"/>
          <w:lang w:val="en-US"/>
          <w:rPrChange w:id="221" w:author="João Carlos Moura" w:date="2021-07-23T11:28:00Z">
            <w:rPr>
              <w:rFonts w:ascii="Courier New" w:hAnsi="Courier New" w:cs="Courier New"/>
            </w:rPr>
          </w:rPrChange>
        </w:rPr>
        <w:t>2011-12-17/08:22:43       1      527.835     0.000000</w:t>
      </w:r>
    </w:p>
    <w:p w14:paraId="1BCD25C7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22" w:author="João Carlos Moura" w:date="2021-07-23T11:28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23" w:author="João Carlos Moura" w:date="2021-07-23T11:28:00Z">
            <w:rPr>
              <w:rFonts w:ascii="Courier New" w:hAnsi="Courier New" w:cs="Courier New"/>
            </w:rPr>
          </w:rPrChange>
        </w:rPr>
        <w:t>2011-12-17/08:32:38       2      388.728      2.00000</w:t>
      </w:r>
    </w:p>
    <w:p w14:paraId="282EF2A6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24" w:author="João Carlos Moura" w:date="2021-07-23T11:28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25" w:author="João Carlos Moura" w:date="2021-07-23T11:28:00Z">
            <w:rPr>
              <w:rFonts w:ascii="Courier New" w:hAnsi="Courier New" w:cs="Courier New"/>
            </w:rPr>
          </w:rPrChange>
        </w:rPr>
        <w:t>2011-12-17/08:35:51       3      333.595     0.000000</w:t>
      </w:r>
    </w:p>
    <w:p w14:paraId="2C1F9C5A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26" w:author="João Carlos Moura" w:date="2021-07-23T11:28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27" w:author="João Carlos Moura" w:date="2021-07-23T11:28:00Z">
            <w:rPr>
              <w:rFonts w:ascii="Courier New" w:hAnsi="Courier New" w:cs="Courier New"/>
            </w:rPr>
          </w:rPrChange>
        </w:rPr>
        <w:t>2011-12-17/08:42:49       4      333.595     0.000000</w:t>
      </w:r>
    </w:p>
    <w:p w14:paraId="53BDFE90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28" w:author="João Carlos Moura" w:date="2021-07-23T11:28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29" w:author="João Carlos Moura" w:date="2021-07-23T11:28:00Z">
            <w:rPr>
              <w:rFonts w:ascii="Courier New" w:hAnsi="Courier New" w:cs="Courier New"/>
            </w:rPr>
          </w:rPrChange>
        </w:rPr>
        <w:t>2011-12-17/08:59:01       5      265.204     0.000000</w:t>
      </w:r>
    </w:p>
    <w:p w14:paraId="3ADBBA4C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30" w:author="João Carlos Moura" w:date="2021-07-23T11:28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31" w:author="João Carlos Moura" w:date="2021-07-23T11:28:00Z">
            <w:rPr>
              <w:rFonts w:ascii="Courier New" w:hAnsi="Courier New" w:cs="Courier New"/>
            </w:rPr>
          </w:rPrChange>
        </w:rPr>
        <w:t>2011-12-17/10:21:28       6      333.595      9.00000</w:t>
      </w:r>
    </w:p>
    <w:p w14:paraId="1A86C33D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32" w:author="João Carlos Moura" w:date="2021-07-23T11:27:00Z">
            <w:rPr>
              <w:rFonts w:ascii="Courier New" w:hAnsi="Courier New" w:cs="Courier New"/>
            </w:rPr>
          </w:rPrChange>
        </w:rPr>
      </w:pPr>
      <w:bookmarkStart w:id="233" w:name="_Hlk77932102"/>
      <w:bookmarkEnd w:id="220"/>
      <w:r w:rsidRPr="005B414F">
        <w:rPr>
          <w:rFonts w:ascii="Courier New" w:hAnsi="Courier New" w:cs="Courier New"/>
          <w:color w:val="000000" w:themeColor="text1"/>
          <w:lang w:val="en-US"/>
          <w:rPrChange w:id="234" w:author="João Carlos Moura" w:date="2021-07-23T11:27:00Z">
            <w:rPr>
              <w:rFonts w:ascii="Courier New" w:hAnsi="Courier New" w:cs="Courier New"/>
            </w:rPr>
          </w:rPrChange>
        </w:rPr>
        <w:t>2011-12-18/08:20:51       1      452.973      3.00000</w:t>
      </w:r>
    </w:p>
    <w:p w14:paraId="3EFCB588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35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36" w:author="João Carlos Moura" w:date="2021-07-23T11:27:00Z">
            <w:rPr>
              <w:rFonts w:ascii="Courier New" w:hAnsi="Courier New" w:cs="Courier New"/>
            </w:rPr>
          </w:rPrChange>
        </w:rPr>
        <w:t>2011-12-18/08:32:31       2      333.595      1.00000</w:t>
      </w:r>
    </w:p>
    <w:p w14:paraId="7FCCE8FC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37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38" w:author="João Carlos Moura" w:date="2021-07-23T11:27:00Z">
            <w:rPr>
              <w:rFonts w:ascii="Courier New" w:hAnsi="Courier New" w:cs="Courier New"/>
            </w:rPr>
          </w:rPrChange>
        </w:rPr>
        <w:t>2011-12-18/08:36:40       3      265.204     0.000000</w:t>
      </w:r>
    </w:p>
    <w:p w14:paraId="73130FCB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39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40" w:author="João Carlos Moura" w:date="2021-07-23T11:27:00Z">
            <w:rPr>
              <w:rFonts w:ascii="Courier New" w:hAnsi="Courier New" w:cs="Courier New"/>
            </w:rPr>
          </w:rPrChange>
        </w:rPr>
        <w:t>2011-12-18/08:42:50       4      419.623     0.000000</w:t>
      </w:r>
    </w:p>
    <w:bookmarkEnd w:id="233"/>
    <w:p w14:paraId="3D51CF83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41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42" w:author="João Carlos Moura" w:date="2021-07-23T11:27:00Z">
            <w:rPr>
              <w:rFonts w:ascii="Courier New" w:hAnsi="Courier New" w:cs="Courier New"/>
            </w:rPr>
          </w:rPrChange>
        </w:rPr>
        <w:t xml:space="preserve">2011-12-18/08:50:08   </w:t>
      </w:r>
      <w:ins w:id="243" w:author="Adriane Marques" w:date="2021-06-17T16:20:00Z">
        <w:r w:rsidR="0007146B" w:rsidRPr="005B414F">
          <w:rPr>
            <w:rFonts w:ascii="Courier New" w:hAnsi="Courier New" w:cs="Courier New"/>
            <w:color w:val="000000" w:themeColor="text1"/>
            <w:lang w:val="en-US"/>
            <w:rPrChange w:id="244" w:author="João Carlos Moura" w:date="2021-07-23T11:27:00Z">
              <w:rPr>
                <w:rFonts w:ascii="Courier New" w:hAnsi="Courier New" w:cs="Courier New"/>
              </w:rPr>
            </w:rPrChange>
          </w:rPr>
          <w:t>?</w:t>
        </w:r>
      </w:ins>
      <w:r w:rsidRPr="005B414F">
        <w:rPr>
          <w:rFonts w:ascii="Courier New" w:hAnsi="Courier New" w:cs="Courier New"/>
          <w:color w:val="000000" w:themeColor="text1"/>
          <w:lang w:val="en-US"/>
          <w:rPrChange w:id="245" w:author="João Carlos Moura" w:date="2021-07-23T11:27:00Z">
            <w:rPr>
              <w:rFonts w:ascii="Courier New" w:hAnsi="Courier New" w:cs="Courier New"/>
            </w:rPr>
          </w:rPrChange>
        </w:rPr>
        <w:t xml:space="preserve">    5      419.623     0.000000</w:t>
      </w:r>
    </w:p>
    <w:p w14:paraId="0692BCAB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46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47" w:author="João Carlos Moura" w:date="2021-07-23T11:27:00Z">
            <w:rPr>
              <w:rFonts w:ascii="Courier New" w:hAnsi="Courier New" w:cs="Courier New"/>
            </w:rPr>
          </w:rPrChange>
        </w:rPr>
        <w:t xml:space="preserve">2011-12-19/08:17:30   </w:t>
      </w:r>
      <w:ins w:id="248" w:author="Adriane Marques" w:date="2021-06-17T16:20:00Z">
        <w:r w:rsidR="0007146B" w:rsidRPr="005B414F">
          <w:rPr>
            <w:rFonts w:ascii="Courier New" w:hAnsi="Courier New" w:cs="Courier New"/>
            <w:color w:val="000000" w:themeColor="text1"/>
            <w:lang w:val="en-US"/>
            <w:rPrChange w:id="249" w:author="João Carlos Moura" w:date="2021-07-23T11:27:00Z">
              <w:rPr>
                <w:rFonts w:ascii="Courier New" w:hAnsi="Courier New" w:cs="Courier New"/>
              </w:rPr>
            </w:rPrChange>
          </w:rPr>
          <w:t>+-08:20</w:t>
        </w:r>
      </w:ins>
      <w:r w:rsidRPr="005B414F">
        <w:rPr>
          <w:rFonts w:ascii="Courier New" w:hAnsi="Courier New" w:cs="Courier New"/>
          <w:color w:val="000000" w:themeColor="text1"/>
          <w:lang w:val="en-US"/>
          <w:rPrChange w:id="250" w:author="João Carlos Moura" w:date="2021-07-23T11:27:00Z">
            <w:rPr>
              <w:rFonts w:ascii="Courier New" w:hAnsi="Courier New" w:cs="Courier New"/>
            </w:rPr>
          </w:rPrChange>
        </w:rPr>
        <w:t xml:space="preserve">    1      245.678      208.000</w:t>
      </w:r>
    </w:p>
    <w:p w14:paraId="465CAB10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51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52" w:author="João Carlos Moura" w:date="2021-07-23T11:27:00Z">
            <w:rPr>
              <w:rFonts w:ascii="Courier New" w:hAnsi="Courier New" w:cs="Courier New"/>
            </w:rPr>
          </w:rPrChange>
        </w:rPr>
        <w:t xml:space="preserve">2011-12-19/08:30:29   </w:t>
      </w:r>
      <w:ins w:id="253" w:author="Adriane Marques" w:date="2021-06-17T16:21:00Z">
        <w:r w:rsidR="0007146B" w:rsidRPr="005B414F">
          <w:rPr>
            <w:rFonts w:ascii="Courier New" w:hAnsi="Courier New" w:cs="Courier New"/>
            <w:color w:val="000000" w:themeColor="text1"/>
            <w:lang w:val="en-US"/>
            <w:rPrChange w:id="254" w:author="João Carlos Moura" w:date="2021-07-23T11:27:00Z">
              <w:rPr>
                <w:rFonts w:ascii="Courier New" w:hAnsi="Courier New" w:cs="Courier New"/>
              </w:rPr>
            </w:rPrChange>
          </w:rPr>
          <w:t>+-08:31</w:t>
        </w:r>
      </w:ins>
      <w:r w:rsidRPr="005B414F">
        <w:rPr>
          <w:rFonts w:ascii="Courier New" w:hAnsi="Courier New" w:cs="Courier New"/>
          <w:color w:val="000000" w:themeColor="text1"/>
          <w:lang w:val="en-US"/>
          <w:rPrChange w:id="255" w:author="João Carlos Moura" w:date="2021-07-23T11:27:00Z">
            <w:rPr>
              <w:rFonts w:ascii="Courier New" w:hAnsi="Courier New" w:cs="Courier New"/>
            </w:rPr>
          </w:rPrChange>
        </w:rPr>
        <w:t xml:space="preserve">    2      210.834      129.000</w:t>
      </w:r>
    </w:p>
    <w:p w14:paraId="6C1B4E77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56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57" w:author="João Carlos Moura" w:date="2021-07-23T11:27:00Z">
            <w:rPr>
              <w:rFonts w:ascii="Courier New" w:hAnsi="Courier New" w:cs="Courier New"/>
            </w:rPr>
          </w:rPrChange>
        </w:rPr>
        <w:t>2011-12-19/08:34:18       3      245.678      82.0000</w:t>
      </w:r>
    </w:p>
    <w:p w14:paraId="6E9E1A46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58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59" w:author="João Carlos Moura" w:date="2021-07-23T11:27:00Z">
            <w:rPr>
              <w:rFonts w:ascii="Courier New" w:hAnsi="Courier New" w:cs="Courier New"/>
            </w:rPr>
          </w:rPrChange>
        </w:rPr>
        <w:t>2011-12-19/08:41:40       4      227.590      89.0000</w:t>
      </w:r>
    </w:p>
    <w:p w14:paraId="4262D0C3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60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61" w:author="João Carlos Moura" w:date="2021-07-23T11:27:00Z">
            <w:rPr>
              <w:rFonts w:ascii="Courier New" w:hAnsi="Courier New" w:cs="Courier New"/>
            </w:rPr>
          </w:rPrChange>
        </w:rPr>
        <w:t xml:space="preserve">2011-12-19/08:53:00  </w:t>
      </w:r>
      <w:ins w:id="262" w:author="Adriane Marques" w:date="2021-06-17T16:21:00Z">
        <w:r w:rsidR="0007146B" w:rsidRPr="005B414F">
          <w:rPr>
            <w:rFonts w:ascii="Courier New" w:hAnsi="Courier New" w:cs="Courier New"/>
            <w:color w:val="000000" w:themeColor="text1"/>
            <w:lang w:val="en-US"/>
            <w:rPrChange w:id="263" w:author="João Carlos Moura" w:date="2021-07-23T11:27:00Z">
              <w:rPr>
                <w:rFonts w:ascii="Courier New" w:hAnsi="Courier New" w:cs="Courier New"/>
              </w:rPr>
            </w:rPrChange>
          </w:rPr>
          <w:t>+-09:12</w:t>
        </w:r>
      </w:ins>
      <w:r w:rsidRPr="005B414F">
        <w:rPr>
          <w:rFonts w:ascii="Courier New" w:hAnsi="Courier New" w:cs="Courier New"/>
          <w:color w:val="000000" w:themeColor="text1"/>
          <w:lang w:val="en-US"/>
          <w:rPrChange w:id="264" w:author="João Carlos Moura" w:date="2021-07-23T11:27:00Z">
            <w:rPr>
              <w:rFonts w:ascii="Courier New" w:hAnsi="Courier New" w:cs="Courier New"/>
            </w:rPr>
          </w:rPrChange>
        </w:rPr>
        <w:t xml:space="preserve">     5      210.834      51.0000</w:t>
      </w:r>
    </w:p>
    <w:p w14:paraId="63EFA0E1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65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66" w:author="João Carlos Moura" w:date="2021-07-23T11:27:00Z">
            <w:rPr>
              <w:rFonts w:ascii="Courier New" w:hAnsi="Courier New" w:cs="Courier New"/>
            </w:rPr>
          </w:rPrChange>
        </w:rPr>
        <w:t>2011-12-19/10:07:29       6      360.108      200.000</w:t>
      </w:r>
    </w:p>
    <w:p w14:paraId="7AFBC1FC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67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68" w:author="João Carlos Moura" w:date="2021-07-23T11:27:00Z">
            <w:rPr>
              <w:rFonts w:ascii="Courier New" w:hAnsi="Courier New" w:cs="Courier New"/>
            </w:rPr>
          </w:rPrChange>
        </w:rPr>
        <w:t>2011-12-20/08:16:28       1      123.438      31.0000</w:t>
      </w:r>
    </w:p>
    <w:p w14:paraId="274DD01E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69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70" w:author="João Carlos Moura" w:date="2021-07-23T11:27:00Z">
            <w:rPr>
              <w:rFonts w:ascii="Courier New" w:hAnsi="Courier New" w:cs="Courier New"/>
            </w:rPr>
          </w:rPrChange>
        </w:rPr>
        <w:t>2011-12-20/08:30:28       2      133.248      19.0000</w:t>
      </w:r>
    </w:p>
    <w:p w14:paraId="6F35D434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71" w:author="João Carlos Moura" w:date="2021-07-23T11:27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72" w:author="João Carlos Moura" w:date="2021-07-23T11:27:00Z">
            <w:rPr>
              <w:rFonts w:ascii="Courier New" w:hAnsi="Courier New" w:cs="Courier New"/>
            </w:rPr>
          </w:rPrChange>
        </w:rPr>
        <w:t xml:space="preserve">2011-12-20/08:33:21  </w:t>
      </w:r>
      <w:ins w:id="273" w:author="Adriane Marques" w:date="2021-06-17T16:22:00Z">
        <w:r w:rsidR="0007146B" w:rsidRPr="005B414F">
          <w:rPr>
            <w:rFonts w:ascii="Courier New" w:hAnsi="Courier New" w:cs="Courier New"/>
            <w:color w:val="000000" w:themeColor="text1"/>
            <w:lang w:val="en-US"/>
            <w:rPrChange w:id="274" w:author="João Carlos Moura" w:date="2021-07-23T11:27:00Z">
              <w:rPr>
                <w:rFonts w:ascii="Courier New" w:hAnsi="Courier New" w:cs="Courier New"/>
              </w:rPr>
            </w:rPrChange>
          </w:rPr>
          <w:t>-+08:35</w:t>
        </w:r>
      </w:ins>
      <w:r w:rsidRPr="005B414F">
        <w:rPr>
          <w:rFonts w:ascii="Courier New" w:hAnsi="Courier New" w:cs="Courier New"/>
          <w:color w:val="000000" w:themeColor="text1"/>
          <w:lang w:val="en-US"/>
          <w:rPrChange w:id="275" w:author="João Carlos Moura" w:date="2021-07-23T11:27:00Z">
            <w:rPr>
              <w:rFonts w:ascii="Courier New" w:hAnsi="Courier New" w:cs="Courier New"/>
            </w:rPr>
          </w:rPrChange>
        </w:rPr>
        <w:t xml:space="preserve">     3      123.438      1.00000</w:t>
      </w:r>
    </w:p>
    <w:p w14:paraId="7F1ACFC4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76" w:author="João Carlos Moura" w:date="2021-07-23T11:26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77" w:author="João Carlos Moura" w:date="2021-07-23T11:26:00Z">
            <w:rPr>
              <w:rFonts w:ascii="Courier New" w:hAnsi="Courier New" w:cs="Courier New"/>
            </w:rPr>
          </w:rPrChange>
        </w:rPr>
        <w:t>2011-12-20/08:38:50       4      114.350      6.00000</w:t>
      </w:r>
    </w:p>
    <w:p w14:paraId="42A17C3A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78" w:author="João Carlos Moura" w:date="2021-07-23T11:26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79" w:author="João Carlos Moura" w:date="2021-07-23T11:26:00Z">
            <w:rPr>
              <w:rFonts w:ascii="Courier New" w:hAnsi="Courier New" w:cs="Courier New"/>
            </w:rPr>
          </w:rPrChange>
        </w:rPr>
        <w:t xml:space="preserve">2011-12-20/08:49:09   </w:t>
      </w:r>
      <w:ins w:id="280" w:author="Adriane Marques" w:date="2021-06-17T16:23:00Z">
        <w:r w:rsidR="0007146B" w:rsidRPr="005B414F">
          <w:rPr>
            <w:rFonts w:ascii="Courier New" w:hAnsi="Courier New" w:cs="Courier New"/>
            <w:color w:val="000000" w:themeColor="text1"/>
            <w:lang w:val="en-US"/>
            <w:rPrChange w:id="281" w:author="João Carlos Moura" w:date="2021-07-23T11:26:00Z">
              <w:rPr>
                <w:rFonts w:ascii="Courier New" w:hAnsi="Courier New" w:cs="Courier New"/>
              </w:rPr>
            </w:rPrChange>
          </w:rPr>
          <w:t>?</w:t>
        </w:r>
      </w:ins>
      <w:r w:rsidRPr="005B414F">
        <w:rPr>
          <w:rFonts w:ascii="Courier New" w:hAnsi="Courier New" w:cs="Courier New"/>
          <w:color w:val="000000" w:themeColor="text1"/>
          <w:lang w:val="en-US"/>
          <w:rPrChange w:id="282" w:author="João Carlos Moura" w:date="2021-07-23T11:26:00Z">
            <w:rPr>
              <w:rFonts w:ascii="Courier New" w:hAnsi="Courier New" w:cs="Courier New"/>
            </w:rPr>
          </w:rPrChange>
        </w:rPr>
        <w:t xml:space="preserve">    5      114.350      8.00000</w:t>
      </w:r>
    </w:p>
    <w:p w14:paraId="482797CF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83" w:author="João Carlos Moura" w:date="2021-07-23T11:26:00Z">
            <w:rPr>
              <w:rFonts w:ascii="Courier New" w:hAnsi="Courier New" w:cs="Courier New"/>
            </w:rPr>
          </w:rPrChange>
        </w:rPr>
      </w:pPr>
      <w:bookmarkStart w:id="284" w:name="_Hlk77932010"/>
      <w:r w:rsidRPr="005B414F">
        <w:rPr>
          <w:rFonts w:ascii="Courier New" w:hAnsi="Courier New" w:cs="Courier New"/>
          <w:color w:val="000000" w:themeColor="text1"/>
          <w:lang w:val="en-US"/>
          <w:rPrChange w:id="285" w:author="João Carlos Moura" w:date="2021-07-23T11:26:00Z">
            <w:rPr>
              <w:rFonts w:ascii="Courier New" w:hAnsi="Courier New" w:cs="Courier New"/>
            </w:rPr>
          </w:rPrChange>
        </w:rPr>
        <w:t>2011-12-20/09:56:48       6      105.931      40.0000</w:t>
      </w:r>
    </w:p>
    <w:p w14:paraId="31F7B8C4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86" w:author="João Carlos Moura" w:date="2021-07-23T11:25:00Z">
            <w:rPr>
              <w:rFonts w:ascii="Courier New" w:hAnsi="Courier New" w:cs="Courier New"/>
            </w:rPr>
          </w:rPrChange>
        </w:rPr>
      </w:pPr>
      <w:bookmarkStart w:id="287" w:name="_Hlk77931968"/>
      <w:bookmarkEnd w:id="284"/>
      <w:r w:rsidRPr="005B414F">
        <w:rPr>
          <w:rFonts w:ascii="Courier New" w:hAnsi="Courier New" w:cs="Courier New"/>
          <w:color w:val="000000" w:themeColor="text1"/>
          <w:lang w:val="en-US"/>
          <w:rPrChange w:id="288" w:author="João Carlos Moura" w:date="2021-07-23T11:25:00Z">
            <w:rPr>
              <w:rFonts w:ascii="Courier New" w:hAnsi="Courier New" w:cs="Courier New"/>
            </w:rPr>
          </w:rPrChange>
        </w:rPr>
        <w:t>2011-12-21/08:18:50       1      210.834      95.0000</w:t>
      </w:r>
    </w:p>
    <w:p w14:paraId="07780582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89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90" w:author="João Carlos Moura" w:date="2021-07-23T11:25:00Z">
            <w:rPr>
              <w:rFonts w:ascii="Courier New" w:hAnsi="Courier New" w:cs="Courier New"/>
            </w:rPr>
          </w:rPrChange>
        </w:rPr>
        <w:t>2011-12-21/08:27:28       2      195.311      13.0000</w:t>
      </w:r>
    </w:p>
    <w:p w14:paraId="2277F896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91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92" w:author="João Carlos Moura" w:date="2021-07-23T11:25:00Z">
            <w:rPr>
              <w:rFonts w:ascii="Courier New" w:hAnsi="Courier New" w:cs="Courier New"/>
            </w:rPr>
          </w:rPrChange>
        </w:rPr>
        <w:t>2011-12-21/08:31:01       3      195.311      38.0000</w:t>
      </w:r>
    </w:p>
    <w:p w14:paraId="6F885A59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93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94" w:author="João Carlos Moura" w:date="2021-07-23T11:25:00Z">
            <w:rPr>
              <w:rFonts w:ascii="Courier New" w:hAnsi="Courier New" w:cs="Courier New"/>
            </w:rPr>
          </w:rPrChange>
        </w:rPr>
        <w:t>2011-12-21/08:37:59       4      180.932      47.0000</w:t>
      </w:r>
    </w:p>
    <w:bookmarkEnd w:id="287"/>
    <w:p w14:paraId="5CFEE996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295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296" w:author="João Carlos Moura" w:date="2021-07-23T11:25:00Z">
            <w:rPr>
              <w:rFonts w:ascii="Courier New" w:hAnsi="Courier New" w:cs="Courier New"/>
            </w:rPr>
          </w:rPrChange>
        </w:rPr>
        <w:t xml:space="preserve">2011-12-21/08:48:50  </w:t>
      </w:r>
      <w:ins w:id="297" w:author="Adriane Marques" w:date="2021-06-17T16:25:00Z">
        <w:r w:rsidR="0007146B" w:rsidRPr="005B414F">
          <w:rPr>
            <w:rFonts w:ascii="Courier New" w:hAnsi="Courier New" w:cs="Courier New"/>
            <w:color w:val="000000" w:themeColor="text1"/>
            <w:lang w:val="en-US"/>
            <w:rPrChange w:id="298" w:author="João Carlos Moura" w:date="2021-07-23T11:25:00Z">
              <w:rPr>
                <w:rFonts w:ascii="Courier New" w:hAnsi="Courier New" w:cs="Courier New"/>
              </w:rPr>
            </w:rPrChange>
          </w:rPr>
          <w:t>?</w:t>
        </w:r>
      </w:ins>
      <w:r w:rsidRPr="005B414F">
        <w:rPr>
          <w:rFonts w:ascii="Courier New" w:hAnsi="Courier New" w:cs="Courier New"/>
          <w:color w:val="000000" w:themeColor="text1"/>
          <w:lang w:val="en-US"/>
          <w:rPrChange w:id="299" w:author="João Carlos Moura" w:date="2021-07-23T11:25:00Z">
            <w:rPr>
              <w:rFonts w:ascii="Courier New" w:hAnsi="Courier New" w:cs="Courier New"/>
            </w:rPr>
          </w:rPrChange>
        </w:rPr>
        <w:t xml:space="preserve">     5      143.838      4.00000</w:t>
      </w:r>
    </w:p>
    <w:p w14:paraId="3A541701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300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301" w:author="João Carlos Moura" w:date="2021-07-23T11:25:00Z">
            <w:rPr>
              <w:rFonts w:ascii="Courier New" w:hAnsi="Courier New" w:cs="Courier New"/>
            </w:rPr>
          </w:rPrChange>
        </w:rPr>
        <w:lastRenderedPageBreak/>
        <w:t>2011-12-21/10:02:18       6      195.311      71.0000</w:t>
      </w:r>
    </w:p>
    <w:p w14:paraId="47035056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302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303" w:author="João Carlos Moura" w:date="2021-07-23T11:25:00Z">
            <w:rPr>
              <w:rFonts w:ascii="Courier New" w:hAnsi="Courier New" w:cs="Courier New"/>
            </w:rPr>
          </w:rPrChange>
        </w:rPr>
        <w:t>2011-12-22/08:11:18       1      133.248      13.0000</w:t>
      </w:r>
    </w:p>
    <w:p w14:paraId="652DDE50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304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305" w:author="João Carlos Moura" w:date="2021-07-23T11:25:00Z">
            <w:rPr>
              <w:rFonts w:ascii="Courier New" w:hAnsi="Courier New" w:cs="Courier New"/>
            </w:rPr>
          </w:rPrChange>
        </w:rPr>
        <w:t xml:space="preserve">2011-12-22/08:23:30   </w:t>
      </w:r>
      <w:ins w:id="306" w:author="Adriane Marques" w:date="2021-06-17T16:25:00Z">
        <w:r w:rsidR="0007146B" w:rsidRPr="005B414F">
          <w:rPr>
            <w:rFonts w:ascii="Courier New" w:hAnsi="Courier New" w:cs="Courier New"/>
            <w:color w:val="000000" w:themeColor="text1"/>
            <w:lang w:val="en-US"/>
            <w:rPrChange w:id="307" w:author="João Carlos Moura" w:date="2021-07-23T11:25:00Z">
              <w:rPr>
                <w:rFonts w:ascii="Courier New" w:hAnsi="Courier New" w:cs="Courier New"/>
              </w:rPr>
            </w:rPrChange>
          </w:rPr>
          <w:t>+-08:26</w:t>
        </w:r>
      </w:ins>
      <w:r w:rsidRPr="005B414F">
        <w:rPr>
          <w:rFonts w:ascii="Courier New" w:hAnsi="Courier New" w:cs="Courier New"/>
          <w:color w:val="000000" w:themeColor="text1"/>
          <w:lang w:val="en-US"/>
          <w:rPrChange w:id="308" w:author="João Carlos Moura" w:date="2021-07-23T11:25:00Z">
            <w:rPr>
              <w:rFonts w:ascii="Courier New" w:hAnsi="Courier New" w:cs="Courier New"/>
            </w:rPr>
          </w:rPrChange>
        </w:rPr>
        <w:t xml:space="preserve">    2      133.248      11.0000</w:t>
      </w:r>
    </w:p>
    <w:p w14:paraId="2BB6928F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309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310" w:author="João Carlos Moura" w:date="2021-07-23T11:25:00Z">
            <w:rPr>
              <w:rFonts w:ascii="Courier New" w:hAnsi="Courier New" w:cs="Courier New"/>
            </w:rPr>
          </w:rPrChange>
        </w:rPr>
        <w:t>2011-12-22/08:29:19       3      133.248      1.00000</w:t>
      </w:r>
    </w:p>
    <w:p w14:paraId="16213638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311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312" w:author="João Carlos Moura" w:date="2021-07-23T11:25:00Z">
            <w:rPr>
              <w:rFonts w:ascii="Courier New" w:hAnsi="Courier New" w:cs="Courier New"/>
            </w:rPr>
          </w:rPrChange>
        </w:rPr>
        <w:t>2011-12-22/08:36:29       4      133.248      5.00000</w:t>
      </w:r>
    </w:p>
    <w:p w14:paraId="1329B3A6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313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314" w:author="João Carlos Moura" w:date="2021-07-23T11:25:00Z">
            <w:rPr>
              <w:rFonts w:ascii="Courier New" w:hAnsi="Courier New" w:cs="Courier New"/>
            </w:rPr>
          </w:rPrChange>
        </w:rPr>
        <w:t xml:space="preserve">2011-12-22/09:02:33    </w:t>
      </w:r>
      <w:ins w:id="315" w:author="Adriane Marques" w:date="2021-06-17T16:26:00Z">
        <w:r w:rsidR="0007146B" w:rsidRPr="005B414F">
          <w:rPr>
            <w:rFonts w:ascii="Courier New" w:hAnsi="Courier New" w:cs="Courier New"/>
            <w:color w:val="000000" w:themeColor="text1"/>
            <w:lang w:val="en-US"/>
            <w:rPrChange w:id="316" w:author="João Carlos Moura" w:date="2021-07-23T11:25:00Z">
              <w:rPr>
                <w:rFonts w:ascii="Courier New" w:hAnsi="Courier New" w:cs="Courier New"/>
              </w:rPr>
            </w:rPrChange>
          </w:rPr>
          <w:t>+-09:07</w:t>
        </w:r>
      </w:ins>
      <w:r w:rsidRPr="005B414F">
        <w:rPr>
          <w:rFonts w:ascii="Courier New" w:hAnsi="Courier New" w:cs="Courier New"/>
          <w:color w:val="000000" w:themeColor="text1"/>
          <w:lang w:val="en-US"/>
          <w:rPrChange w:id="317" w:author="João Carlos Moura" w:date="2021-07-23T11:25:00Z">
            <w:rPr>
              <w:rFonts w:ascii="Courier New" w:hAnsi="Courier New" w:cs="Courier New"/>
            </w:rPr>
          </w:rPrChange>
        </w:rPr>
        <w:t xml:space="preserve">   5      155.270      6.00000</w:t>
      </w:r>
    </w:p>
    <w:p w14:paraId="41DDAEB6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318" w:author="João Carlos Moura" w:date="2021-07-23T11:25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319" w:author="João Carlos Moura" w:date="2021-07-23T11:25:00Z">
            <w:rPr>
              <w:rFonts w:ascii="Courier New" w:hAnsi="Courier New" w:cs="Courier New"/>
            </w:rPr>
          </w:rPrChange>
        </w:rPr>
        <w:t>2011-12-22/09:49:50       6      155.270      1.00000</w:t>
      </w:r>
    </w:p>
    <w:p w14:paraId="708459ED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:rPrChange w:id="320" w:author="João Carlos Moura" w:date="2021-07-23T11:24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lang w:val="en-US"/>
          <w:rPrChange w:id="321" w:author="João Carlos Moura" w:date="2021-07-23T11:24:00Z">
            <w:rPr>
              <w:rFonts w:ascii="Courier New" w:hAnsi="Courier New" w:cs="Courier New"/>
            </w:rPr>
          </w:rPrChange>
        </w:rPr>
        <w:t>2011-12-23/08:14:58       1      569.786      26.0000</w:t>
      </w:r>
    </w:p>
    <w:p w14:paraId="207AC2D3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22" w:author="João Carlos Moura" w:date="2021-07-23T11:24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23" w:author="João Carlos Moura" w:date="2021-07-23T11:24:00Z">
            <w:rPr>
              <w:rFonts w:ascii="Courier New" w:hAnsi="Courier New" w:cs="Courier New"/>
            </w:rPr>
          </w:rPrChange>
        </w:rPr>
        <w:t xml:space="preserve">2011-12-23/08:23:49     </w:t>
      </w:r>
      <w:ins w:id="324" w:author="Adriane Marques" w:date="2021-06-17T16:27:00Z">
        <w:r w:rsidR="0007146B" w:rsidRPr="005B414F">
          <w:rPr>
            <w:rFonts w:ascii="Courier New" w:hAnsi="Courier New" w:cs="Courier New"/>
            <w:color w:val="000000" w:themeColor="text1"/>
            <w:rPrChange w:id="325" w:author="João Carlos Moura" w:date="2021-07-23T11:24:00Z">
              <w:rPr>
                <w:rFonts w:ascii="Courier New" w:hAnsi="Courier New" w:cs="Courier New"/>
              </w:rPr>
            </w:rPrChange>
          </w:rPr>
          <w:t>+-08:26</w:t>
        </w:r>
      </w:ins>
      <w:r w:rsidRPr="005B414F">
        <w:rPr>
          <w:rFonts w:ascii="Courier New" w:hAnsi="Courier New" w:cs="Courier New"/>
          <w:color w:val="000000" w:themeColor="text1"/>
          <w:rPrChange w:id="326" w:author="João Carlos Moura" w:date="2021-07-23T11:24:00Z">
            <w:rPr>
              <w:rFonts w:ascii="Courier New" w:hAnsi="Courier New" w:cs="Courier New"/>
            </w:rPr>
          </w:rPrChange>
        </w:rPr>
        <w:t xml:space="preserve">  2      569.786      53.0000</w:t>
      </w:r>
    </w:p>
    <w:p w14:paraId="2090D785" w14:textId="77777777" w:rsidR="0007146B" w:rsidRPr="005B414F" w:rsidRDefault="0007146B" w:rsidP="00C47F13">
      <w:pPr>
        <w:autoSpaceDE w:val="0"/>
        <w:autoSpaceDN w:val="0"/>
        <w:adjustRightInd w:val="0"/>
        <w:spacing w:after="0" w:line="240" w:lineRule="auto"/>
        <w:rPr>
          <w:ins w:id="327" w:author="Adriane Marques" w:date="2021-06-17T16:27:00Z"/>
          <w:rFonts w:ascii="Courier New" w:hAnsi="Courier New" w:cs="Courier New"/>
          <w:color w:val="000000" w:themeColor="text1"/>
          <w:rPrChange w:id="328" w:author="João Carlos Moura" w:date="2021-07-23T11:24:00Z">
            <w:rPr>
              <w:ins w:id="329" w:author="Adriane Marques" w:date="2021-06-17T16:27:00Z"/>
              <w:rFonts w:ascii="Courier New" w:hAnsi="Courier New" w:cs="Courier New"/>
            </w:rPr>
          </w:rPrChange>
        </w:rPr>
      </w:pPr>
      <w:ins w:id="330" w:author="Adriane Marques" w:date="2021-06-17T16:28:00Z">
        <w:r w:rsidRPr="005B414F">
          <w:rPr>
            <w:rFonts w:ascii="Courier New" w:hAnsi="Courier New" w:cs="Courier New"/>
            <w:color w:val="000000" w:themeColor="text1"/>
            <w:rPrChange w:id="331" w:author="João Carlos Moura" w:date="2021-07-23T11:24:00Z">
              <w:rPr>
                <w:rFonts w:ascii="Courier New" w:hAnsi="Courier New" w:cs="Courier New"/>
              </w:rPr>
            </w:rPrChange>
          </w:rPr>
          <w:t>Marcar PEB</w:t>
        </w:r>
      </w:ins>
    </w:p>
    <w:p w14:paraId="6FA8CC00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32" w:author="João Carlos Moura" w:date="2021-07-23T11:24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33" w:author="João Carlos Moura" w:date="2021-07-23T11:24:00Z">
            <w:rPr>
              <w:rFonts w:ascii="Courier New" w:hAnsi="Courier New" w:cs="Courier New"/>
            </w:rPr>
          </w:rPrChange>
        </w:rPr>
        <w:t xml:space="preserve">2011-12-23/08:47:59   </w:t>
      </w:r>
      <w:ins w:id="334" w:author="Adriane Marques" w:date="2021-06-17T16:28:00Z">
        <w:r w:rsidR="0007146B" w:rsidRPr="005B414F">
          <w:rPr>
            <w:rFonts w:ascii="Courier New" w:hAnsi="Courier New" w:cs="Courier New"/>
            <w:color w:val="000000" w:themeColor="text1"/>
            <w:rPrChange w:id="335" w:author="João Carlos Moura" w:date="2021-07-23T11:24:00Z">
              <w:rPr>
                <w:rFonts w:ascii="Courier New" w:hAnsi="Courier New" w:cs="Courier New"/>
              </w:rPr>
            </w:rPrChange>
          </w:rPr>
          <w:t>+-09:12</w:t>
        </w:r>
      </w:ins>
      <w:r w:rsidRPr="005B414F">
        <w:rPr>
          <w:rFonts w:ascii="Courier New" w:hAnsi="Courier New" w:cs="Courier New"/>
          <w:color w:val="000000" w:themeColor="text1"/>
          <w:rPrChange w:id="336" w:author="João Carlos Moura" w:date="2021-07-23T11:24:00Z">
            <w:rPr>
              <w:rFonts w:ascii="Courier New" w:hAnsi="Courier New" w:cs="Courier New"/>
            </w:rPr>
          </w:rPrChange>
        </w:rPr>
        <w:t xml:space="preserve">    5      835.175      3.00000</w:t>
      </w:r>
    </w:p>
    <w:p w14:paraId="39A70F2A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37" w:author="João Carlos Moura" w:date="2021-07-23T11:24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38" w:author="João Carlos Moura" w:date="2021-07-23T11:24:00Z">
            <w:rPr>
              <w:rFonts w:ascii="Courier New" w:hAnsi="Courier New" w:cs="Courier New"/>
            </w:rPr>
          </w:rPrChange>
        </w:rPr>
        <w:t>2011-12-23/09:42:51       6      333.595      45.0000</w:t>
      </w:r>
    </w:p>
    <w:p w14:paraId="58FD9F24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39" w:author="João Carlos Moura" w:date="2021-07-23T11:24:00Z">
            <w:rPr>
              <w:rFonts w:ascii="Courier New" w:hAnsi="Courier New" w:cs="Courier New"/>
            </w:rPr>
          </w:rPrChange>
        </w:rPr>
      </w:pPr>
      <w:bookmarkStart w:id="340" w:name="_Hlk77931879"/>
      <w:r w:rsidRPr="005B414F">
        <w:rPr>
          <w:rFonts w:ascii="Courier New" w:hAnsi="Courier New" w:cs="Courier New"/>
          <w:color w:val="000000" w:themeColor="text1"/>
          <w:rPrChange w:id="341" w:author="João Carlos Moura" w:date="2021-07-23T11:24:00Z">
            <w:rPr>
              <w:rFonts w:ascii="Courier New" w:hAnsi="Courier New" w:cs="Courier New"/>
            </w:rPr>
          </w:rPrChange>
        </w:rPr>
        <w:t>2011-12-24/08:10:29       1      114.350      16.0000</w:t>
      </w:r>
    </w:p>
    <w:p w14:paraId="14CEFC9A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42" w:author="João Carlos Moura" w:date="2021-07-23T11:24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43" w:author="João Carlos Moura" w:date="2021-07-23T11:24:00Z">
            <w:rPr>
              <w:rFonts w:ascii="Courier New" w:hAnsi="Courier New" w:cs="Courier New"/>
            </w:rPr>
          </w:rPrChange>
        </w:rPr>
        <w:t>2011-12-24/08:23:56       2      98.1317      7.00000</w:t>
      </w:r>
    </w:p>
    <w:p w14:paraId="63BD4F39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44" w:author="João Carlos Moura" w:date="2021-07-23T11:24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45" w:author="João Carlos Moura" w:date="2021-07-23T11:24:00Z">
            <w:rPr>
              <w:rFonts w:ascii="Courier New" w:hAnsi="Courier New" w:cs="Courier New"/>
            </w:rPr>
          </w:rPrChange>
        </w:rPr>
        <w:t>2011-12-24/08:27:21       3      98.1317      4.00000</w:t>
      </w:r>
    </w:p>
    <w:p w14:paraId="70952F25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46" w:author="João Carlos Moura" w:date="2021-07-23T11:24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47" w:author="João Carlos Moura" w:date="2021-07-23T11:24:00Z">
            <w:rPr>
              <w:rFonts w:ascii="Courier New" w:hAnsi="Courier New" w:cs="Courier New"/>
            </w:rPr>
          </w:rPrChange>
        </w:rPr>
        <w:t>2011-12-24/08:33:59       4      84.2137     0.000000</w:t>
      </w:r>
    </w:p>
    <w:bookmarkEnd w:id="340"/>
    <w:p w14:paraId="263E9ECC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48" w:author="João Carlos Moura" w:date="2021-07-23T11:24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49" w:author="João Carlos Moura" w:date="2021-07-23T11:24:00Z">
            <w:rPr>
              <w:rFonts w:ascii="Courier New" w:hAnsi="Courier New" w:cs="Courier New"/>
            </w:rPr>
          </w:rPrChange>
        </w:rPr>
        <w:t xml:space="preserve">2011-12-24/08:43:38  </w:t>
      </w:r>
      <w:ins w:id="350" w:author="Adriane Marques" w:date="2021-06-17T16:32:00Z">
        <w:r w:rsidR="002B50C1" w:rsidRPr="005B414F">
          <w:rPr>
            <w:rFonts w:ascii="Courier New" w:hAnsi="Courier New" w:cs="Courier New"/>
            <w:color w:val="000000" w:themeColor="text1"/>
            <w:rPrChange w:id="351" w:author="João Carlos Moura" w:date="2021-07-23T11:24:00Z">
              <w:rPr>
                <w:rFonts w:ascii="Courier New" w:hAnsi="Courier New" w:cs="Courier New"/>
                <w:lang w:val="en-US"/>
              </w:rPr>
            </w:rPrChange>
          </w:rPr>
          <w:t>+-</w:t>
        </w:r>
      </w:ins>
      <w:r w:rsidRPr="005B414F">
        <w:rPr>
          <w:rFonts w:ascii="Courier New" w:hAnsi="Courier New" w:cs="Courier New"/>
          <w:color w:val="000000" w:themeColor="text1"/>
          <w:rPrChange w:id="352" w:author="João Carlos Moura" w:date="2021-07-23T11:24:00Z">
            <w:rPr>
              <w:rFonts w:ascii="Courier New" w:hAnsi="Courier New" w:cs="Courier New"/>
            </w:rPr>
          </w:rPrChange>
        </w:rPr>
        <w:t xml:space="preserve"> </w:t>
      </w:r>
      <w:ins w:id="353" w:author="Adriane Marques" w:date="2021-06-17T16:32:00Z">
        <w:r w:rsidR="002B50C1" w:rsidRPr="005B414F">
          <w:rPr>
            <w:rFonts w:ascii="Courier New" w:hAnsi="Courier New" w:cs="Courier New"/>
            <w:color w:val="000000" w:themeColor="text1"/>
            <w:rPrChange w:id="354" w:author="João Carlos Moura" w:date="2021-07-23T11:24:00Z">
              <w:rPr>
                <w:rFonts w:ascii="Courier New" w:hAnsi="Courier New" w:cs="Courier New"/>
                <w:lang w:val="en-US"/>
              </w:rPr>
            </w:rPrChange>
          </w:rPr>
          <w:t>08:52</w:t>
        </w:r>
      </w:ins>
      <w:r w:rsidRPr="005B414F">
        <w:rPr>
          <w:rFonts w:ascii="Courier New" w:hAnsi="Courier New" w:cs="Courier New"/>
          <w:color w:val="000000" w:themeColor="text1"/>
          <w:rPrChange w:id="355" w:author="João Carlos Moura" w:date="2021-07-23T11:24:00Z">
            <w:rPr>
              <w:rFonts w:ascii="Courier New" w:hAnsi="Courier New" w:cs="Courier New"/>
            </w:rPr>
          </w:rPrChange>
        </w:rPr>
        <w:t xml:space="preserve">    5      78.0135      1.00000</w:t>
      </w:r>
    </w:p>
    <w:p w14:paraId="4B5EB16E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56" w:author="João Carlos Moura" w:date="2021-07-23T11:24:00Z">
            <w:rPr>
              <w:rFonts w:ascii="Courier New" w:hAnsi="Courier New" w:cs="Courier New"/>
            </w:rPr>
          </w:rPrChange>
        </w:rPr>
      </w:pPr>
      <w:bookmarkStart w:id="357" w:name="_Hlk77931868"/>
      <w:r w:rsidRPr="005B414F">
        <w:rPr>
          <w:rFonts w:ascii="Courier New" w:hAnsi="Courier New" w:cs="Courier New"/>
          <w:color w:val="000000" w:themeColor="text1"/>
          <w:rPrChange w:id="358" w:author="João Carlos Moura" w:date="2021-07-23T11:24:00Z">
            <w:rPr>
              <w:rFonts w:ascii="Courier New" w:hAnsi="Courier New" w:cs="Courier New"/>
            </w:rPr>
          </w:rPrChange>
        </w:rPr>
        <w:t>2011-12-24/09:49:49       6      57.4536      42.0000</w:t>
      </w:r>
    </w:p>
    <w:bookmarkEnd w:id="357"/>
    <w:p w14:paraId="0AC9A115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59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60" w:author="João Carlos Moura" w:date="2021-07-23T11:23:00Z">
            <w:rPr>
              <w:rFonts w:ascii="Courier New" w:hAnsi="Courier New" w:cs="Courier New"/>
            </w:rPr>
          </w:rPrChange>
        </w:rPr>
        <w:t>2011-12-25/08:12:58       1      180.932      5.00000</w:t>
      </w:r>
    </w:p>
    <w:p w14:paraId="7435471E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61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62" w:author="João Carlos Moura" w:date="2021-07-23T11:23:00Z">
            <w:rPr>
              <w:rFonts w:ascii="Courier New" w:hAnsi="Courier New" w:cs="Courier New"/>
            </w:rPr>
          </w:rPrChange>
        </w:rPr>
        <w:t>2011-12-25/08:23:01       2      180.932      4.00000</w:t>
      </w:r>
    </w:p>
    <w:p w14:paraId="3AF63559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63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64" w:author="João Carlos Moura" w:date="2021-07-23T11:23:00Z">
            <w:rPr>
              <w:rFonts w:ascii="Courier New" w:hAnsi="Courier New" w:cs="Courier New"/>
            </w:rPr>
          </w:rPrChange>
        </w:rPr>
        <w:t>2011-12-25/08:26:50       3      167.611     0.000000</w:t>
      </w:r>
    </w:p>
    <w:p w14:paraId="12695D18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65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66" w:author="João Carlos Moura" w:date="2021-07-23T11:23:00Z">
            <w:rPr>
              <w:rFonts w:ascii="Courier New" w:hAnsi="Courier New" w:cs="Courier New"/>
            </w:rPr>
          </w:rPrChange>
        </w:rPr>
        <w:t>2011-12-25/08:33:20       4      133.248      6.00000</w:t>
      </w:r>
    </w:p>
    <w:p w14:paraId="6F251950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67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68" w:author="João Carlos Moura" w:date="2021-07-23T11:23:00Z">
            <w:rPr>
              <w:rFonts w:ascii="Courier New" w:hAnsi="Courier New" w:cs="Courier New"/>
            </w:rPr>
          </w:rPrChange>
        </w:rPr>
        <w:t xml:space="preserve">2011-12-25/08:42:58  </w:t>
      </w:r>
      <w:ins w:id="369" w:author="Adriane Marques" w:date="2021-06-17T16:35:00Z">
        <w:r w:rsidR="002B50C1" w:rsidRPr="005B414F">
          <w:rPr>
            <w:rFonts w:ascii="Courier New" w:hAnsi="Courier New" w:cs="Courier New"/>
            <w:color w:val="000000" w:themeColor="text1"/>
            <w:rPrChange w:id="370" w:author="João Carlos Moura" w:date="2021-07-23T11:23:00Z">
              <w:rPr>
                <w:rFonts w:ascii="Courier New" w:hAnsi="Courier New" w:cs="Courier New"/>
                <w:lang w:val="en-US"/>
              </w:rPr>
            </w:rPrChange>
          </w:rPr>
          <w:t>?</w:t>
        </w:r>
      </w:ins>
      <w:r w:rsidRPr="005B414F">
        <w:rPr>
          <w:rFonts w:ascii="Courier New" w:hAnsi="Courier New" w:cs="Courier New"/>
          <w:color w:val="000000" w:themeColor="text1"/>
          <w:rPrChange w:id="371" w:author="João Carlos Moura" w:date="2021-07-23T11:23:00Z">
            <w:rPr>
              <w:rFonts w:ascii="Courier New" w:hAnsi="Courier New" w:cs="Courier New"/>
            </w:rPr>
          </w:rPrChange>
        </w:rPr>
        <w:t xml:space="preserve">     5      114.350      7.00000</w:t>
      </w:r>
    </w:p>
    <w:p w14:paraId="7D4909B8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72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73" w:author="João Carlos Moura" w:date="2021-07-23T11:23:00Z">
            <w:rPr>
              <w:rFonts w:ascii="Courier New" w:hAnsi="Courier New" w:cs="Courier New"/>
            </w:rPr>
          </w:rPrChange>
        </w:rPr>
        <w:t>2011-12-25/09:50:01       6      78.0135      19.0000</w:t>
      </w:r>
    </w:p>
    <w:p w14:paraId="7606DB31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74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75" w:author="João Carlos Moura" w:date="2021-07-23T11:23:00Z">
            <w:rPr>
              <w:rFonts w:ascii="Courier New" w:hAnsi="Courier New" w:cs="Courier New"/>
            </w:rPr>
          </w:rPrChange>
        </w:rPr>
        <w:t xml:space="preserve">2011-12-26/08:04:59   </w:t>
      </w:r>
      <w:ins w:id="376" w:author="Adriane Marques" w:date="2021-06-17T16:36:00Z">
        <w:r w:rsidR="00596F6C" w:rsidRPr="005B414F">
          <w:rPr>
            <w:rFonts w:ascii="Courier New" w:hAnsi="Courier New" w:cs="Courier New"/>
            <w:color w:val="000000" w:themeColor="text1"/>
            <w:rPrChange w:id="377" w:author="João Carlos Moura" w:date="2021-07-23T11:23:00Z">
              <w:rPr>
                <w:rFonts w:ascii="Courier New" w:hAnsi="Courier New" w:cs="Courier New"/>
                <w:lang w:val="en-US"/>
              </w:rPr>
            </w:rPrChange>
          </w:rPr>
          <w:t>+-08:06</w:t>
        </w:r>
      </w:ins>
      <w:r w:rsidRPr="005B414F">
        <w:rPr>
          <w:rFonts w:ascii="Courier New" w:hAnsi="Courier New" w:cs="Courier New"/>
          <w:color w:val="000000" w:themeColor="text1"/>
          <w:rPrChange w:id="378" w:author="João Carlos Moura" w:date="2021-07-23T11:23:00Z">
            <w:rPr>
              <w:rFonts w:ascii="Courier New" w:hAnsi="Courier New" w:cs="Courier New"/>
            </w:rPr>
          </w:rPrChange>
        </w:rPr>
        <w:t xml:space="preserve">    1      452.973      66.0000</w:t>
      </w:r>
    </w:p>
    <w:p w14:paraId="0013D0AE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79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80" w:author="João Carlos Moura" w:date="2021-07-23T11:23:00Z">
            <w:rPr>
              <w:rFonts w:ascii="Courier New" w:hAnsi="Courier New" w:cs="Courier New"/>
            </w:rPr>
          </w:rPrChange>
        </w:rPr>
        <w:t>2011-12-26/08:20:40       2      452.973      269.000</w:t>
      </w:r>
    </w:p>
    <w:p w14:paraId="133949A7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81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82" w:author="João Carlos Moura" w:date="2021-07-23T11:23:00Z">
            <w:rPr>
              <w:rFonts w:ascii="Courier New" w:hAnsi="Courier New" w:cs="Courier New"/>
            </w:rPr>
          </w:rPrChange>
        </w:rPr>
        <w:t>2011-12-26/08:24:49       3      488.974      42.0000</w:t>
      </w:r>
    </w:p>
    <w:p w14:paraId="17CB461E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83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84" w:author="João Carlos Moura" w:date="2021-07-23T11:23:00Z">
            <w:rPr>
              <w:rFonts w:ascii="Courier New" w:hAnsi="Courier New" w:cs="Courier New"/>
            </w:rPr>
          </w:rPrChange>
        </w:rPr>
        <w:t>2011-12-26/08:32:39       4      452.973      27.0000</w:t>
      </w:r>
    </w:p>
    <w:p w14:paraId="6C4DA1BD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85" w:author="João Carlos Moura" w:date="2021-07-23T11:23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386" w:author="João Carlos Moura" w:date="2021-07-23T11:23:00Z">
            <w:rPr>
              <w:rFonts w:ascii="Courier New" w:hAnsi="Courier New" w:cs="Courier New"/>
            </w:rPr>
          </w:rPrChange>
        </w:rPr>
        <w:t xml:space="preserve">2011-12-26/08:39:21   </w:t>
      </w:r>
      <w:ins w:id="387" w:author="Adriane Marques" w:date="2021-06-17T16:36:00Z">
        <w:r w:rsidR="00596F6C" w:rsidRPr="005B414F">
          <w:rPr>
            <w:rFonts w:ascii="Courier New" w:hAnsi="Courier New" w:cs="Courier New"/>
            <w:color w:val="000000" w:themeColor="text1"/>
            <w:rPrChange w:id="388" w:author="João Carlos Moura" w:date="2021-07-23T11:23:00Z">
              <w:rPr>
                <w:rFonts w:ascii="Courier New" w:hAnsi="Courier New" w:cs="Courier New"/>
                <w:lang w:val="en-US"/>
              </w:rPr>
            </w:rPrChange>
          </w:rPr>
          <w:t>?</w:t>
        </w:r>
      </w:ins>
      <w:r w:rsidRPr="005B414F">
        <w:rPr>
          <w:rFonts w:ascii="Courier New" w:hAnsi="Courier New" w:cs="Courier New"/>
          <w:color w:val="000000" w:themeColor="text1"/>
          <w:rPrChange w:id="389" w:author="João Carlos Moura" w:date="2021-07-23T11:23:00Z">
            <w:rPr>
              <w:rFonts w:ascii="Courier New" w:hAnsi="Courier New" w:cs="Courier New"/>
            </w:rPr>
          </w:rPrChange>
        </w:rPr>
        <w:t xml:space="preserve">    5      419.623      80.0000</w:t>
      </w:r>
    </w:p>
    <w:p w14:paraId="7942CA2F" w14:textId="77777777" w:rsidR="00C47F13" w:rsidRPr="005B414F" w:rsidDel="00596F6C" w:rsidRDefault="00596F6C" w:rsidP="00C47F13">
      <w:pPr>
        <w:autoSpaceDE w:val="0"/>
        <w:autoSpaceDN w:val="0"/>
        <w:adjustRightInd w:val="0"/>
        <w:spacing w:after="0" w:line="240" w:lineRule="auto"/>
        <w:rPr>
          <w:del w:id="390" w:author="Adriane Marques" w:date="2021-06-17T16:37:00Z"/>
          <w:rFonts w:ascii="Courier New" w:hAnsi="Courier New" w:cs="Courier New"/>
          <w:color w:val="000000" w:themeColor="text1"/>
          <w:rPrChange w:id="391" w:author="João Carlos Moura" w:date="2021-07-23T11:22:00Z">
            <w:rPr>
              <w:del w:id="392" w:author="Adriane Marques" w:date="2021-06-17T16:37:00Z"/>
              <w:rFonts w:ascii="Courier New" w:hAnsi="Courier New" w:cs="Courier New"/>
            </w:rPr>
          </w:rPrChange>
        </w:rPr>
      </w:pPr>
      <w:ins w:id="393" w:author="Adriane Marques" w:date="2021-06-17T16:37:00Z">
        <w:r w:rsidRPr="005B414F">
          <w:rPr>
            <w:rFonts w:ascii="Courier New" w:hAnsi="Courier New" w:cs="Courier New"/>
            <w:color w:val="000000" w:themeColor="text1"/>
            <w:rPrChange w:id="394" w:author="João Carlos Moura" w:date="2021-07-23T11:22:00Z">
              <w:rPr>
                <w:rFonts w:ascii="Courier New" w:hAnsi="Courier New" w:cs="Courier New"/>
                <w:lang w:val="en-US"/>
              </w:rPr>
            </w:rPrChange>
          </w:rPr>
          <w:t>Não marcar</w:t>
        </w:r>
      </w:ins>
      <w:del w:id="395" w:author="Adriane Marques" w:date="2021-06-17T16:37:00Z">
        <w:r w:rsidR="00C47F13" w:rsidRPr="005B414F" w:rsidDel="00596F6C">
          <w:rPr>
            <w:rFonts w:ascii="Courier New" w:hAnsi="Courier New" w:cs="Courier New"/>
            <w:color w:val="000000" w:themeColor="text1"/>
            <w:rPrChange w:id="396" w:author="João Carlos Moura" w:date="2021-07-23T11:22:00Z">
              <w:rPr>
                <w:rFonts w:ascii="Courier New" w:hAnsi="Courier New" w:cs="Courier New"/>
              </w:rPr>
            </w:rPrChange>
          </w:rPr>
          <w:delText>2011-12-26/09:24:30       6      195.311      15.0000</w:delText>
        </w:r>
      </w:del>
    </w:p>
    <w:p w14:paraId="125364E3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97" w:author="João Carlos Moura" w:date="2021-07-23T11:22:00Z">
            <w:rPr>
              <w:rFonts w:ascii="Courier New" w:hAnsi="Courier New" w:cs="Courier New"/>
            </w:rPr>
          </w:rPrChange>
        </w:rPr>
      </w:pPr>
      <w:bookmarkStart w:id="398" w:name="_Hlk77931789"/>
      <w:r w:rsidRPr="005B414F">
        <w:rPr>
          <w:rFonts w:ascii="Courier New" w:hAnsi="Courier New" w:cs="Courier New"/>
          <w:color w:val="000000" w:themeColor="text1"/>
          <w:rPrChange w:id="399" w:author="João Carlos Moura" w:date="2021-07-23T11:22:00Z">
            <w:rPr>
              <w:rFonts w:ascii="Courier New" w:hAnsi="Courier New" w:cs="Courier New"/>
            </w:rPr>
          </w:rPrChange>
        </w:rPr>
        <w:t>2011-12-27/07:44:29       1      227.590      24.0000</w:t>
      </w:r>
    </w:p>
    <w:p w14:paraId="24521D07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00" w:author="João Carlos Moura" w:date="2021-07-23T11:22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01" w:author="João Carlos Moura" w:date="2021-07-23T11:22:00Z">
            <w:rPr>
              <w:rFonts w:ascii="Courier New" w:hAnsi="Courier New" w:cs="Courier New"/>
            </w:rPr>
          </w:rPrChange>
        </w:rPr>
        <w:t>2011-12-27/08:18:06       2      265.204      14.0000</w:t>
      </w:r>
    </w:p>
    <w:p w14:paraId="7D3050BC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02" w:author="João Carlos Moura" w:date="2021-07-23T11:22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03" w:author="João Carlos Moura" w:date="2021-07-23T11:22:00Z">
            <w:rPr>
              <w:rFonts w:ascii="Courier New" w:hAnsi="Courier New" w:cs="Courier New"/>
            </w:rPr>
          </w:rPrChange>
        </w:rPr>
        <w:t>2011-12-27/08:22:32       3      210.834      1.00000</w:t>
      </w:r>
    </w:p>
    <w:p w14:paraId="4196292B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04" w:author="João Carlos Moura" w:date="2021-07-23T11:22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05" w:author="João Carlos Moura" w:date="2021-07-23T11:22:00Z">
            <w:rPr>
              <w:rFonts w:ascii="Courier New" w:hAnsi="Courier New" w:cs="Courier New"/>
            </w:rPr>
          </w:rPrChange>
        </w:rPr>
        <w:t>2011-12-27/08:30:02       4      180.932      1.00000</w:t>
      </w:r>
    </w:p>
    <w:bookmarkEnd w:id="398"/>
    <w:p w14:paraId="38B62D9D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06" w:author="João Carlos Moura" w:date="2021-07-23T11:22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07" w:author="João Carlos Moura" w:date="2021-07-23T11:22:00Z">
            <w:rPr>
              <w:rFonts w:ascii="Courier New" w:hAnsi="Courier New" w:cs="Courier New"/>
            </w:rPr>
          </w:rPrChange>
        </w:rPr>
        <w:t>2011-12-28/07:58:30       1      143.838      4.00000</w:t>
      </w:r>
    </w:p>
    <w:p w14:paraId="4000B574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08" w:author="João Carlos Moura" w:date="2021-07-23T11:22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09" w:author="João Carlos Moura" w:date="2021-07-23T11:22:00Z">
            <w:rPr>
              <w:rFonts w:ascii="Courier New" w:hAnsi="Courier New" w:cs="Courier New"/>
            </w:rPr>
          </w:rPrChange>
        </w:rPr>
        <w:t>2011-12-28/08:17:19       2      133.248      2.00000</w:t>
      </w:r>
    </w:p>
    <w:p w14:paraId="763DFFAD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10" w:author="João Carlos Moura" w:date="2021-07-23T11:22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11" w:author="João Carlos Moura" w:date="2021-07-23T11:22:00Z">
            <w:rPr>
              <w:rFonts w:ascii="Courier New" w:hAnsi="Courier New" w:cs="Courier New"/>
            </w:rPr>
          </w:rPrChange>
        </w:rPr>
        <w:t>2011-12-28/08:22:49       3      180.932      21.0000</w:t>
      </w:r>
    </w:p>
    <w:p w14:paraId="43867633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12" w:author="João Carlos Moura" w:date="2021-07-23T11:22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13" w:author="João Carlos Moura" w:date="2021-07-23T11:22:00Z">
            <w:rPr>
              <w:rFonts w:ascii="Courier New" w:hAnsi="Courier New" w:cs="Courier New"/>
            </w:rPr>
          </w:rPrChange>
        </w:rPr>
        <w:t>2011-12-28/08:30:19       4      180.932      60.0000</w:t>
      </w:r>
    </w:p>
    <w:p w14:paraId="1871612A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14" w:author="João Carlos Moura" w:date="2021-07-23T11:22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15" w:author="João Carlos Moura" w:date="2021-07-23T11:22:00Z">
            <w:rPr>
              <w:rFonts w:ascii="Courier New" w:hAnsi="Courier New" w:cs="Courier New"/>
            </w:rPr>
          </w:rPrChange>
        </w:rPr>
        <w:t xml:space="preserve">2011-12-28/08:36:41   </w:t>
      </w:r>
      <w:ins w:id="416" w:author="Adriane Marques" w:date="2021-06-17T16:41:00Z">
        <w:r w:rsidR="0012147F" w:rsidRPr="005B414F">
          <w:rPr>
            <w:rFonts w:ascii="Courier New" w:hAnsi="Courier New" w:cs="Courier New"/>
            <w:color w:val="000000" w:themeColor="text1"/>
            <w:rPrChange w:id="417" w:author="João Carlos Moura" w:date="2021-07-23T11:22:00Z">
              <w:rPr>
                <w:rFonts w:ascii="Courier New" w:hAnsi="Courier New" w:cs="Courier New"/>
                <w:lang w:val="en-US"/>
              </w:rPr>
            </w:rPrChange>
          </w:rPr>
          <w:t>+-08:42</w:t>
        </w:r>
      </w:ins>
      <w:r w:rsidRPr="005B414F">
        <w:rPr>
          <w:rFonts w:ascii="Courier New" w:hAnsi="Courier New" w:cs="Courier New"/>
          <w:color w:val="000000" w:themeColor="text1"/>
          <w:rPrChange w:id="418" w:author="João Carlos Moura" w:date="2021-07-23T11:22:00Z">
            <w:rPr>
              <w:rFonts w:ascii="Courier New" w:hAnsi="Courier New" w:cs="Courier New"/>
            </w:rPr>
          </w:rPrChange>
        </w:rPr>
        <w:t xml:space="preserve">    5      419.623      57.0000</w:t>
      </w:r>
    </w:p>
    <w:p w14:paraId="50A94B8B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19" w:author="João Carlos Moura" w:date="2021-07-23T11:22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20" w:author="João Carlos Moura" w:date="2021-07-23T11:22:00Z">
            <w:rPr>
              <w:rFonts w:ascii="Courier New" w:hAnsi="Courier New" w:cs="Courier New"/>
            </w:rPr>
          </w:rPrChange>
        </w:rPr>
        <w:t>2011-12-28/09:31:20       6      265.204      94.0000</w:t>
      </w:r>
    </w:p>
    <w:p w14:paraId="09C3F1AF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21" w:author="João Carlos Moura" w:date="2021-07-23T11:21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22" w:author="João Carlos Moura" w:date="2021-07-23T11:21:00Z">
            <w:rPr>
              <w:rFonts w:ascii="Courier New" w:hAnsi="Courier New" w:cs="Courier New"/>
            </w:rPr>
          </w:rPrChange>
        </w:rPr>
        <w:t>2011-12-29/08:03:10       1      265.204      13.0000</w:t>
      </w:r>
    </w:p>
    <w:p w14:paraId="3D1B866A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23" w:author="João Carlos Moura" w:date="2021-07-23T11:21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24" w:author="João Carlos Moura" w:date="2021-07-23T11:21:00Z">
            <w:rPr>
              <w:rFonts w:ascii="Courier New" w:hAnsi="Courier New" w:cs="Courier New"/>
            </w:rPr>
          </w:rPrChange>
        </w:rPr>
        <w:t>2011-12-29/08:17:30       2      180.932      8.00000</w:t>
      </w:r>
    </w:p>
    <w:p w14:paraId="6400610E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25" w:author="João Carlos Moura" w:date="2021-07-23T11:21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26" w:author="João Carlos Moura" w:date="2021-07-23T11:21:00Z">
            <w:rPr>
              <w:rFonts w:ascii="Courier New" w:hAnsi="Courier New" w:cs="Courier New"/>
            </w:rPr>
          </w:rPrChange>
        </w:rPr>
        <w:t xml:space="preserve">2011-12-29/08:21:31    </w:t>
      </w:r>
      <w:ins w:id="427" w:author="Adriane Marques" w:date="2021-06-17T16:42:00Z">
        <w:r w:rsidR="00461A7D" w:rsidRPr="005B414F">
          <w:rPr>
            <w:rFonts w:ascii="Courier New" w:hAnsi="Courier New" w:cs="Courier New"/>
            <w:color w:val="000000" w:themeColor="text1"/>
            <w:rPrChange w:id="428" w:author="João Carlos Moura" w:date="2021-07-23T11:21:00Z">
              <w:rPr>
                <w:rFonts w:ascii="Courier New" w:hAnsi="Courier New" w:cs="Courier New"/>
                <w:lang w:val="en-US"/>
              </w:rPr>
            </w:rPrChange>
          </w:rPr>
          <w:t>+-08:22</w:t>
        </w:r>
      </w:ins>
      <w:r w:rsidRPr="005B414F">
        <w:rPr>
          <w:rFonts w:ascii="Courier New" w:hAnsi="Courier New" w:cs="Courier New"/>
          <w:color w:val="000000" w:themeColor="text1"/>
          <w:rPrChange w:id="429" w:author="João Carlos Moura" w:date="2021-07-23T11:21:00Z">
            <w:rPr>
              <w:rFonts w:ascii="Courier New" w:hAnsi="Courier New" w:cs="Courier New"/>
            </w:rPr>
          </w:rPrChange>
        </w:rPr>
        <w:t xml:space="preserve">   3      180.932      4.00000</w:t>
      </w:r>
    </w:p>
    <w:p w14:paraId="7D983A09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30" w:author="João Carlos Moura" w:date="2021-07-23T11:21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31" w:author="João Carlos Moura" w:date="2021-07-23T11:21:00Z">
            <w:rPr>
              <w:rFonts w:ascii="Courier New" w:hAnsi="Courier New" w:cs="Courier New"/>
            </w:rPr>
          </w:rPrChange>
        </w:rPr>
        <w:t>2011-12-29/08:27:17       4      155.270      1.00000</w:t>
      </w:r>
    </w:p>
    <w:p w14:paraId="53F7774F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32" w:author="João Carlos Moura" w:date="2021-07-23T11:21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33" w:author="João Carlos Moura" w:date="2021-07-23T11:21:00Z">
            <w:rPr>
              <w:rFonts w:ascii="Courier New" w:hAnsi="Courier New" w:cs="Courier New"/>
            </w:rPr>
          </w:rPrChange>
        </w:rPr>
        <w:t xml:space="preserve">2011-12-29/08:33:51   </w:t>
      </w:r>
      <w:ins w:id="434" w:author="Adriane Marques" w:date="2021-06-17T16:43:00Z">
        <w:r w:rsidR="00461A7D" w:rsidRPr="005B414F">
          <w:rPr>
            <w:rFonts w:ascii="Courier New" w:hAnsi="Courier New" w:cs="Courier New"/>
            <w:color w:val="000000" w:themeColor="text1"/>
            <w:rPrChange w:id="435" w:author="João Carlos Moura" w:date="2021-07-23T11:21:00Z">
              <w:rPr>
                <w:rFonts w:ascii="Courier New" w:hAnsi="Courier New" w:cs="Courier New"/>
                <w:lang w:val="en-US"/>
              </w:rPr>
            </w:rPrChange>
          </w:rPr>
          <w:t>+-08:37</w:t>
        </w:r>
      </w:ins>
      <w:r w:rsidRPr="005B414F">
        <w:rPr>
          <w:rFonts w:ascii="Courier New" w:hAnsi="Courier New" w:cs="Courier New"/>
          <w:color w:val="000000" w:themeColor="text1"/>
          <w:rPrChange w:id="436" w:author="João Carlos Moura" w:date="2021-07-23T11:21:00Z">
            <w:rPr>
              <w:rFonts w:ascii="Courier New" w:hAnsi="Courier New" w:cs="Courier New"/>
            </w:rPr>
          </w:rPrChange>
        </w:rPr>
        <w:t xml:space="preserve">    5      143.838      4.00000</w:t>
      </w:r>
    </w:p>
    <w:p w14:paraId="57A8FE45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37" w:author="João Carlos Moura" w:date="2021-07-23T11:20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38" w:author="João Carlos Moura" w:date="2021-07-23T11:20:00Z">
            <w:rPr>
              <w:rFonts w:ascii="Courier New" w:hAnsi="Courier New" w:cs="Courier New"/>
            </w:rPr>
          </w:rPrChange>
        </w:rPr>
        <w:t>2011-12-29/09:29:18       6      123.438      40.0000</w:t>
      </w:r>
    </w:p>
    <w:p w14:paraId="092F7E7A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39" w:author="João Carlos Moura" w:date="2021-07-23T11:20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40" w:author="João Carlos Moura" w:date="2021-07-23T11:20:00Z">
            <w:rPr>
              <w:rFonts w:ascii="Courier New" w:hAnsi="Courier New" w:cs="Courier New"/>
            </w:rPr>
          </w:rPrChange>
        </w:rPr>
        <w:t>2011-12-30/07:58:40       1      210.834      78.0000</w:t>
      </w:r>
    </w:p>
    <w:p w14:paraId="7E13C6E3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41" w:author="João Carlos Moura" w:date="2021-07-23T11:20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42" w:author="João Carlos Moura" w:date="2021-07-23T11:20:00Z">
            <w:rPr>
              <w:rFonts w:ascii="Courier New" w:hAnsi="Courier New" w:cs="Courier New"/>
            </w:rPr>
          </w:rPrChange>
        </w:rPr>
        <w:t>2011-12-30/08:14:40       2      180.932      4.00000</w:t>
      </w:r>
    </w:p>
    <w:p w14:paraId="57C1F7FC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43" w:author="João Carlos Moura" w:date="2021-07-23T11:20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44" w:author="João Carlos Moura" w:date="2021-07-23T11:20:00Z">
            <w:rPr>
              <w:rFonts w:ascii="Courier New" w:hAnsi="Courier New" w:cs="Courier New"/>
            </w:rPr>
          </w:rPrChange>
        </w:rPr>
        <w:t xml:space="preserve">2011-12-30/08:17:49    </w:t>
      </w:r>
      <w:ins w:id="445" w:author="Adriane Marques" w:date="2021-06-17T16:44:00Z">
        <w:r w:rsidR="003D605E" w:rsidRPr="005B414F">
          <w:rPr>
            <w:rFonts w:ascii="Courier New" w:hAnsi="Courier New" w:cs="Courier New"/>
            <w:color w:val="000000" w:themeColor="text1"/>
            <w:rPrChange w:id="446" w:author="João Carlos Moura" w:date="2021-07-23T11:20:00Z">
              <w:rPr>
                <w:rFonts w:ascii="Courier New" w:hAnsi="Courier New" w:cs="Courier New"/>
                <w:lang w:val="en-US"/>
              </w:rPr>
            </w:rPrChange>
          </w:rPr>
          <w:t>+-08:20</w:t>
        </w:r>
      </w:ins>
      <w:r w:rsidRPr="005B414F">
        <w:rPr>
          <w:rFonts w:ascii="Courier New" w:hAnsi="Courier New" w:cs="Courier New"/>
          <w:color w:val="000000" w:themeColor="text1"/>
          <w:rPrChange w:id="447" w:author="João Carlos Moura" w:date="2021-07-23T11:20:00Z">
            <w:rPr>
              <w:rFonts w:ascii="Courier New" w:hAnsi="Courier New" w:cs="Courier New"/>
            </w:rPr>
          </w:rPrChange>
        </w:rPr>
        <w:t xml:space="preserve">   3      195.311      19.0000</w:t>
      </w:r>
    </w:p>
    <w:p w14:paraId="475372C3" w14:textId="77777777" w:rsidR="00C47F13" w:rsidRPr="005B414F" w:rsidRDefault="00C47F13" w:rsidP="00C47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48" w:author="João Carlos Moura" w:date="2021-07-23T11:20:00Z">
            <w:rPr>
              <w:rFonts w:ascii="Courier New" w:hAnsi="Courier New" w:cs="Courier New"/>
            </w:rPr>
          </w:rPrChange>
        </w:rPr>
      </w:pPr>
      <w:r w:rsidRPr="005B414F">
        <w:rPr>
          <w:rFonts w:ascii="Courier New" w:hAnsi="Courier New" w:cs="Courier New"/>
          <w:color w:val="000000" w:themeColor="text1"/>
          <w:rPrChange w:id="449" w:author="João Carlos Moura" w:date="2021-07-23T11:20:00Z">
            <w:rPr>
              <w:rFonts w:ascii="Courier New" w:hAnsi="Courier New" w:cs="Courier New"/>
            </w:rPr>
          </w:rPrChange>
        </w:rPr>
        <w:t>2011-12-30/08:26:47       4      195.311      54</w:t>
      </w:r>
    </w:p>
    <w:p w14:paraId="6766721D" w14:textId="77777777" w:rsidR="00B963E4" w:rsidRPr="005B414F" w:rsidRDefault="003D605E">
      <w:pPr>
        <w:rPr>
          <w:color w:val="000000" w:themeColor="text1"/>
          <w:rPrChange w:id="450" w:author="João Carlos Moura" w:date="2021-07-23T11:20:00Z">
            <w:rPr/>
          </w:rPrChange>
        </w:rPr>
      </w:pPr>
      <w:ins w:id="451" w:author="Adriane Marques" w:date="2021-06-17T16:44:00Z">
        <w:r w:rsidRPr="005B414F">
          <w:rPr>
            <w:color w:val="000000" w:themeColor="text1"/>
            <w:rPrChange w:id="452" w:author="João Carlos Moura" w:date="2021-07-23T11:20:00Z">
              <w:rPr>
                <w:lang w:val="en-US"/>
              </w:rPr>
            </w:rPrChange>
          </w:rPr>
          <w:t>Marcar MPB</w:t>
        </w:r>
      </w:ins>
      <w:ins w:id="453" w:author="Adriane Marques" w:date="2021-06-17T16:45:00Z">
        <w:r w:rsidRPr="005B414F">
          <w:rPr>
            <w:color w:val="000000" w:themeColor="text1"/>
            <w:rPrChange w:id="454" w:author="João Carlos Moura" w:date="2021-07-23T11:20:00Z">
              <w:rPr/>
            </w:rPrChange>
          </w:rPr>
          <w:t xml:space="preserve"> (08:45)</w:t>
        </w:r>
      </w:ins>
      <w:ins w:id="455" w:author="Adriane Marques" w:date="2021-06-17T16:44:00Z">
        <w:r w:rsidRPr="005B414F">
          <w:rPr>
            <w:color w:val="000000" w:themeColor="text1"/>
            <w:rPrChange w:id="456" w:author="João Carlos Moura" w:date="2021-07-23T11:20:00Z">
              <w:rPr>
                <w:lang w:val="en-US"/>
              </w:rPr>
            </w:rPrChange>
          </w:rPr>
          <w:t xml:space="preserve"> E BOW SHOCK (</w:t>
        </w:r>
        <w:r w:rsidRPr="005B414F">
          <w:rPr>
            <w:color w:val="000000" w:themeColor="text1"/>
            <w:rPrChange w:id="457" w:author="João Carlos Moura" w:date="2021-07-23T11:20:00Z">
              <w:rPr/>
            </w:rPrChange>
          </w:rPr>
          <w:t xml:space="preserve">+- </w:t>
        </w:r>
      </w:ins>
      <w:ins w:id="458" w:author="Adriane Marques" w:date="2021-06-17T16:45:00Z">
        <w:r w:rsidRPr="005B414F">
          <w:rPr>
            <w:color w:val="000000" w:themeColor="text1"/>
            <w:rPrChange w:id="459" w:author="João Carlos Moura" w:date="2021-07-23T11:20:00Z">
              <w:rPr/>
            </w:rPrChange>
          </w:rPr>
          <w:t>09:</w:t>
        </w:r>
      </w:ins>
      <w:ins w:id="460" w:author="Adriane Marques" w:date="2021-06-17T16:46:00Z">
        <w:r w:rsidRPr="005B414F">
          <w:rPr>
            <w:color w:val="000000" w:themeColor="text1"/>
            <w:rPrChange w:id="461" w:author="João Carlos Moura" w:date="2021-07-23T11:20:00Z">
              <w:rPr>
                <w:lang w:val="en-US"/>
              </w:rPr>
            </w:rPrChange>
          </w:rPr>
          <w:t>44</w:t>
        </w:r>
      </w:ins>
      <w:ins w:id="462" w:author="Adriane Marques" w:date="2021-06-17T16:44:00Z">
        <w:r w:rsidRPr="005B414F">
          <w:rPr>
            <w:color w:val="000000" w:themeColor="text1"/>
            <w:rPrChange w:id="463" w:author="João Carlos Moura" w:date="2021-07-23T11:20:00Z">
              <w:rPr>
                <w:lang w:val="en-US"/>
              </w:rPr>
            </w:rPrChange>
          </w:rPr>
          <w:t>)</w:t>
        </w:r>
      </w:ins>
      <w:ins w:id="464" w:author="Adriane Marques" w:date="2021-06-17T16:45:00Z">
        <w:r w:rsidRPr="005B414F">
          <w:rPr>
            <w:color w:val="000000" w:themeColor="text1"/>
            <w:rPrChange w:id="465" w:author="João Carlos Moura" w:date="2021-07-23T11:20:00Z">
              <w:rPr/>
            </w:rPrChange>
          </w:rPr>
          <w:t xml:space="preserve"> outbound</w:t>
        </w:r>
      </w:ins>
    </w:p>
    <w:sectPr w:rsidR="00B963E4" w:rsidRPr="005B414F" w:rsidSect="000C083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driane Marques" w:date="2021-06-17T16:01:00Z" w:initials="LR">
    <w:p w14:paraId="6034A31E" w14:textId="77777777" w:rsidR="00927EE4" w:rsidRDefault="00927EE4">
      <w:pPr>
        <w:pStyle w:val="Textodecomentrio"/>
      </w:pPr>
      <w:r>
        <w:rPr>
          <w:rStyle w:val="Refdecomentrio"/>
        </w:rPr>
        <w:annotationRef/>
      </w:r>
      <w:r>
        <w:t>remarcar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34A3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34A31E" w16cid:durableId="24A515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Carlos Moura">
    <w15:presenceInfo w15:providerId="Windows Live" w15:userId="677e76be0d0cf9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F13"/>
    <w:rsid w:val="0007146B"/>
    <w:rsid w:val="0012147F"/>
    <w:rsid w:val="002A334D"/>
    <w:rsid w:val="002B50C1"/>
    <w:rsid w:val="003D605E"/>
    <w:rsid w:val="00461A7D"/>
    <w:rsid w:val="00480320"/>
    <w:rsid w:val="00596F6C"/>
    <w:rsid w:val="005B414F"/>
    <w:rsid w:val="006635F8"/>
    <w:rsid w:val="006E4CE0"/>
    <w:rsid w:val="00706AF8"/>
    <w:rsid w:val="00927EE4"/>
    <w:rsid w:val="00BF0F41"/>
    <w:rsid w:val="00C22D79"/>
    <w:rsid w:val="00C47F13"/>
    <w:rsid w:val="00F5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7BB9"/>
  <w15:docId w15:val="{1142791A-14EF-48D2-8C7B-91C4AFEF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F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27E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7E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7EE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7E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7EE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7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1309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João Carlos Moura</cp:lastModifiedBy>
  <cp:revision>10</cp:revision>
  <dcterms:created xsi:type="dcterms:W3CDTF">2021-06-17T18:56:00Z</dcterms:created>
  <dcterms:modified xsi:type="dcterms:W3CDTF">2021-07-23T14:35:00Z</dcterms:modified>
</cp:coreProperties>
</file>
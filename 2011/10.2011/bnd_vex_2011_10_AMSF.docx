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8F1997" w14:textId="77777777" w:rsidR="001C60FF" w:rsidRPr="001C60FF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lang w:val="en-US"/>
        </w:rPr>
      </w:pPr>
      <w:r w:rsidRPr="001C60FF">
        <w:rPr>
          <w:rFonts w:ascii="Courier New" w:hAnsi="Courier New" w:cs="Courier New"/>
          <w:lang w:val="en-US"/>
        </w:rPr>
        <w:t># CCATi boundary location file: time bndnum yvalue zvalue</w:t>
      </w:r>
    </w:p>
    <w:p w14:paraId="6DD59889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0" w:author="João Carlos Moura" w:date="2021-07-23T11:55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" w:author="João Carlos Moura" w:date="2021-07-23T11:55:00Z">
            <w:rPr>
              <w:rFonts w:ascii="Courier New" w:hAnsi="Courier New" w:cs="Courier New"/>
            </w:rPr>
          </w:rPrChange>
        </w:rPr>
        <w:t>2011-10-01/04:04:28</w:t>
      </w:r>
      <w:ins w:id="2" w:author="Adriane Marques" w:date="2021-06-17T14:15:00Z">
        <w:r w:rsidR="00AA0918" w:rsidRPr="004C6D83">
          <w:rPr>
            <w:rFonts w:ascii="Courier New" w:hAnsi="Courier New" w:cs="Courier New"/>
            <w:color w:val="000000" w:themeColor="text1"/>
            <w:rPrChange w:id="3" w:author="João Carlos Moura" w:date="2021-07-23T11:55:00Z">
              <w:rPr>
                <w:rFonts w:ascii="Courier New" w:hAnsi="Courier New" w:cs="Courier New"/>
              </w:rPr>
            </w:rPrChange>
          </w:rPr>
          <w:t xml:space="preserve"> +_ 05:00</w:t>
        </w:r>
      </w:ins>
      <w:r w:rsidRPr="004C6D83">
        <w:rPr>
          <w:rFonts w:ascii="Courier New" w:hAnsi="Courier New" w:cs="Courier New"/>
          <w:color w:val="000000" w:themeColor="text1"/>
          <w:rPrChange w:id="4" w:author="João Carlos Moura" w:date="2021-07-23T11:55:00Z">
            <w:rPr>
              <w:rFonts w:ascii="Courier New" w:hAnsi="Courier New" w:cs="Courier New"/>
            </w:rPr>
          </w:rPrChange>
        </w:rPr>
        <w:t xml:space="preserve">       1      716.723      64.0000</w:t>
      </w:r>
    </w:p>
    <w:p w14:paraId="3649A214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5" w:author="João Carlos Moura" w:date="2021-07-23T11:55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6" w:author="João Carlos Moura" w:date="2021-07-23T11:55:00Z">
            <w:rPr>
              <w:rFonts w:ascii="Courier New" w:hAnsi="Courier New" w:cs="Courier New"/>
            </w:rPr>
          </w:rPrChange>
        </w:rPr>
        <w:t xml:space="preserve">2011-10-01/04:18:08 </w:t>
      </w:r>
      <w:ins w:id="7" w:author="Adriane Marques" w:date="2021-06-17T14:16:00Z">
        <w:r w:rsidR="00AA0918" w:rsidRPr="004C6D83">
          <w:rPr>
            <w:rFonts w:ascii="Courier New" w:hAnsi="Courier New" w:cs="Courier New"/>
            <w:color w:val="000000" w:themeColor="text1"/>
            <w:rPrChange w:id="8" w:author="João Carlos Moura" w:date="2021-07-23T11:55:00Z">
              <w:rPr>
                <w:rFonts w:ascii="Courier New" w:hAnsi="Courier New" w:cs="Courier New"/>
              </w:rPr>
            </w:rPrChange>
          </w:rPr>
          <w:t>+_ 05:23</w:t>
        </w:r>
      </w:ins>
      <w:r w:rsidRPr="004C6D83">
        <w:rPr>
          <w:rFonts w:ascii="Courier New" w:hAnsi="Courier New" w:cs="Courier New"/>
          <w:color w:val="000000" w:themeColor="text1"/>
          <w:rPrChange w:id="9" w:author="João Carlos Moura" w:date="2021-07-23T11:55:00Z">
            <w:rPr>
              <w:rFonts w:ascii="Courier New" w:hAnsi="Courier New" w:cs="Courier New"/>
            </w:rPr>
          </w:rPrChange>
        </w:rPr>
        <w:t xml:space="preserve">      2      527.835      74.0000</w:t>
      </w:r>
    </w:p>
    <w:p w14:paraId="41DB98BB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0" w:author="João Carlos Moura" w:date="2021-07-23T11:55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1" w:author="João Carlos Moura" w:date="2021-07-23T11:55:00Z">
            <w:rPr>
              <w:rFonts w:ascii="Courier New" w:hAnsi="Courier New" w:cs="Courier New"/>
            </w:rPr>
          </w:rPrChange>
        </w:rPr>
        <w:t xml:space="preserve">2011-10-01/04:22:58 </w:t>
      </w:r>
      <w:proofErr w:type="gramStart"/>
      <w:r w:rsidRPr="004C6D83">
        <w:rPr>
          <w:rFonts w:ascii="Courier New" w:hAnsi="Courier New" w:cs="Courier New"/>
          <w:color w:val="000000" w:themeColor="text1"/>
          <w:rPrChange w:id="12" w:author="João Carlos Moura" w:date="2021-07-23T11:55:00Z">
            <w:rPr>
              <w:rFonts w:ascii="Courier New" w:hAnsi="Courier New" w:cs="Courier New"/>
            </w:rPr>
          </w:rPrChange>
        </w:rPr>
        <w:t xml:space="preserve">  </w:t>
      </w:r>
      <w:ins w:id="13" w:author="Adriane Marques" w:date="2021-06-17T14:17:00Z">
        <w:r w:rsidR="00AA0918" w:rsidRPr="004C6D83">
          <w:rPr>
            <w:rFonts w:ascii="Courier New" w:hAnsi="Courier New" w:cs="Courier New"/>
            <w:color w:val="000000" w:themeColor="text1"/>
            <w:rPrChange w:id="14" w:author="João Carlos Moura" w:date="2021-07-23T11:55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del w:id="15" w:author="Adriane Marques" w:date="2021-06-17T14:17:00Z">
        <w:r w:rsidRPr="004C6D83" w:rsidDel="00AA0918">
          <w:rPr>
            <w:rFonts w:ascii="Courier New" w:hAnsi="Courier New" w:cs="Courier New"/>
            <w:color w:val="000000" w:themeColor="text1"/>
            <w:rPrChange w:id="16" w:author="João Carlos Moura" w:date="2021-07-23T11:55:00Z">
              <w:rPr>
                <w:rFonts w:ascii="Courier New" w:hAnsi="Courier New" w:cs="Courier New"/>
              </w:rPr>
            </w:rPrChange>
          </w:rPr>
          <w:delText xml:space="preserve">    </w:delText>
        </w:r>
      </w:del>
      <w:r w:rsidRPr="004C6D83">
        <w:rPr>
          <w:rFonts w:ascii="Courier New" w:hAnsi="Courier New" w:cs="Courier New"/>
          <w:color w:val="000000" w:themeColor="text1"/>
          <w:rPrChange w:id="17" w:author="João Carlos Moura" w:date="2021-07-23T11:55:00Z">
            <w:rPr>
              <w:rFonts w:ascii="Courier New" w:hAnsi="Courier New" w:cs="Courier New"/>
            </w:rPr>
          </w:rPrChange>
        </w:rPr>
        <w:t>3      452.973      55.0000</w:t>
      </w:r>
    </w:p>
    <w:p w14:paraId="207F1201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8" w:author="João Carlos Moura" w:date="2021-07-23T11:55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9" w:author="João Carlos Moura" w:date="2021-07-23T11:55:00Z">
            <w:rPr>
              <w:rFonts w:ascii="Courier New" w:hAnsi="Courier New" w:cs="Courier New"/>
            </w:rPr>
          </w:rPrChange>
        </w:rPr>
        <w:t>2011-10-01/</w:t>
      </w:r>
      <w:proofErr w:type="gramStart"/>
      <w:r w:rsidRPr="004C6D83">
        <w:rPr>
          <w:rFonts w:ascii="Courier New" w:hAnsi="Courier New" w:cs="Courier New"/>
          <w:color w:val="000000" w:themeColor="text1"/>
          <w:rPrChange w:id="20" w:author="João Carlos Moura" w:date="2021-07-23T11:55:00Z">
            <w:rPr>
              <w:rFonts w:ascii="Courier New" w:hAnsi="Courier New" w:cs="Courier New"/>
            </w:rPr>
          </w:rPrChange>
        </w:rPr>
        <w:t xml:space="preserve">04:25:50  </w:t>
      </w:r>
      <w:ins w:id="21" w:author="Adriane Marques" w:date="2021-06-17T14:17:00Z">
        <w:r w:rsidR="00AA0918" w:rsidRPr="004C6D83">
          <w:rPr>
            <w:rFonts w:ascii="Courier New" w:hAnsi="Courier New" w:cs="Courier New"/>
            <w:color w:val="000000" w:themeColor="text1"/>
            <w:rPrChange w:id="22" w:author="João Carlos Moura" w:date="2021-07-23T11:55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4C6D83">
        <w:rPr>
          <w:rFonts w:ascii="Courier New" w:hAnsi="Courier New" w:cs="Courier New"/>
          <w:color w:val="000000" w:themeColor="text1"/>
          <w:rPrChange w:id="23" w:author="João Carlos Moura" w:date="2021-07-23T11:55:00Z">
            <w:rPr>
              <w:rFonts w:ascii="Courier New" w:hAnsi="Courier New" w:cs="Courier New"/>
            </w:rPr>
          </w:rPrChange>
        </w:rPr>
        <w:t xml:space="preserve">     4      419.623      47.0000</w:t>
      </w:r>
    </w:p>
    <w:p w14:paraId="45E2828F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4" w:author="João Carlos Moura" w:date="2021-07-23T11:55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25" w:author="João Carlos Moura" w:date="2021-07-23T11:55:00Z">
            <w:rPr>
              <w:rFonts w:ascii="Courier New" w:hAnsi="Courier New" w:cs="Courier New"/>
            </w:rPr>
          </w:rPrChange>
        </w:rPr>
        <w:t xml:space="preserve">2011-10-01/04:33:49    </w:t>
      </w:r>
      <w:ins w:id="26" w:author="Adriane Marques" w:date="2021-06-17T14:17:00Z">
        <w:r w:rsidR="00AA0918" w:rsidRPr="004C6D83">
          <w:rPr>
            <w:rFonts w:ascii="Courier New" w:hAnsi="Courier New" w:cs="Courier New"/>
            <w:color w:val="000000" w:themeColor="text1"/>
            <w:rPrChange w:id="27" w:author="João Carlos Moura" w:date="2021-07-23T11:55:00Z">
              <w:rPr>
                <w:rFonts w:ascii="Courier New" w:hAnsi="Courier New" w:cs="Courier New"/>
              </w:rPr>
            </w:rPrChange>
          </w:rPr>
          <w:t>+-06:02</w:t>
        </w:r>
      </w:ins>
      <w:r w:rsidRPr="004C6D83">
        <w:rPr>
          <w:rFonts w:ascii="Courier New" w:hAnsi="Courier New" w:cs="Courier New"/>
          <w:color w:val="000000" w:themeColor="text1"/>
          <w:rPrChange w:id="28" w:author="João Carlos Moura" w:date="2021-07-23T11:55:00Z">
            <w:rPr>
              <w:rFonts w:ascii="Courier New" w:hAnsi="Courier New" w:cs="Courier New"/>
            </w:rPr>
          </w:rPrChange>
        </w:rPr>
        <w:t xml:space="preserve">   5      388.728      36.0000</w:t>
      </w:r>
    </w:p>
    <w:p w14:paraId="1DB78BC2" w14:textId="77777777" w:rsidR="00AA0918" w:rsidRPr="004C6D83" w:rsidRDefault="00AA0918" w:rsidP="001C60FF">
      <w:pPr>
        <w:autoSpaceDE w:val="0"/>
        <w:autoSpaceDN w:val="0"/>
        <w:adjustRightInd w:val="0"/>
        <w:spacing w:after="0" w:line="240" w:lineRule="auto"/>
        <w:rPr>
          <w:ins w:id="29" w:author="Adriane Marques" w:date="2021-06-17T14:18:00Z"/>
          <w:rFonts w:ascii="Courier New" w:hAnsi="Courier New" w:cs="Courier New"/>
          <w:color w:val="000000" w:themeColor="text1"/>
          <w:rPrChange w:id="30" w:author="João Carlos Moura" w:date="2021-07-23T11:55:00Z">
            <w:rPr>
              <w:ins w:id="31" w:author="Adriane Marques" w:date="2021-06-17T14:18:00Z"/>
              <w:rFonts w:ascii="Courier New" w:hAnsi="Courier New" w:cs="Courier New"/>
            </w:rPr>
          </w:rPrChange>
        </w:rPr>
      </w:pPr>
      <w:ins w:id="32" w:author="Adriane Marques" w:date="2021-06-17T14:18:00Z">
        <w:r w:rsidRPr="004C6D83">
          <w:rPr>
            <w:rFonts w:ascii="Courier New" w:hAnsi="Courier New" w:cs="Courier New"/>
            <w:color w:val="000000" w:themeColor="text1"/>
            <w:rPrChange w:id="33" w:author="João Carlos Moura" w:date="2021-07-23T11:55:00Z">
              <w:rPr>
                <w:rFonts w:ascii="Courier New" w:hAnsi="Courier New" w:cs="Courier New"/>
              </w:rPr>
            </w:rPrChange>
          </w:rPr>
          <w:t xml:space="preserve">                           +_07:12   6</w:t>
        </w:r>
      </w:ins>
    </w:p>
    <w:p w14:paraId="257942DB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4" w:author="João Carlos Moura" w:date="2021-07-23T11:54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35" w:author="João Carlos Moura" w:date="2021-07-23T11:54:00Z">
            <w:rPr>
              <w:rFonts w:ascii="Courier New" w:hAnsi="Courier New" w:cs="Courier New"/>
            </w:rPr>
          </w:rPrChange>
        </w:rPr>
        <w:t>2011-10-02/05:18:39       1      245.678      157.000</w:t>
      </w:r>
    </w:p>
    <w:p w14:paraId="380699EF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6" w:author="João Carlos Moura" w:date="2021-07-23T11:54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37" w:author="João Carlos Moura" w:date="2021-07-23T11:54:00Z">
            <w:rPr>
              <w:rFonts w:ascii="Courier New" w:hAnsi="Courier New" w:cs="Courier New"/>
            </w:rPr>
          </w:rPrChange>
        </w:rPr>
        <w:t>2011-10-02/05:41:38       2      195.311      2.00000</w:t>
      </w:r>
    </w:p>
    <w:p w14:paraId="704C3F83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8" w:author="João Carlos Moura" w:date="2021-07-23T11:54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39" w:author="João Carlos Moura" w:date="2021-07-23T11:54:00Z">
            <w:rPr>
              <w:rFonts w:ascii="Courier New" w:hAnsi="Courier New" w:cs="Courier New"/>
            </w:rPr>
          </w:rPrChange>
        </w:rPr>
        <w:t>2011-10-02/06:03:48       5      180.932      70.0000</w:t>
      </w:r>
    </w:p>
    <w:p w14:paraId="382D6EB0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0" w:author="João Carlos Moura" w:date="2021-07-23T11:54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41" w:author="João Carlos Moura" w:date="2021-07-23T11:54:00Z">
            <w:rPr>
              <w:rFonts w:ascii="Courier New" w:hAnsi="Courier New" w:cs="Courier New"/>
            </w:rPr>
          </w:rPrChange>
        </w:rPr>
        <w:t xml:space="preserve">2011-10-02/06:30:07       6      143.838      </w:t>
      </w:r>
      <w:proofErr w:type="gramStart"/>
      <w:r w:rsidRPr="004C6D83">
        <w:rPr>
          <w:rFonts w:ascii="Courier New" w:hAnsi="Courier New" w:cs="Courier New"/>
          <w:color w:val="000000" w:themeColor="text1"/>
          <w:rPrChange w:id="42" w:author="João Carlos Moura" w:date="2021-07-23T11:54:00Z">
            <w:rPr>
              <w:rFonts w:ascii="Courier New" w:hAnsi="Courier New" w:cs="Courier New"/>
            </w:rPr>
          </w:rPrChange>
        </w:rPr>
        <w:t>20.0000</w:t>
      </w:r>
      <w:ins w:id="43" w:author="Adriane Marques" w:date="2021-06-17T14:19:00Z">
        <w:r w:rsidR="00872881" w:rsidRPr="004C6D83">
          <w:rPr>
            <w:rFonts w:ascii="Courier New" w:hAnsi="Courier New" w:cs="Courier New"/>
            <w:color w:val="000000" w:themeColor="text1"/>
            <w:rPrChange w:id="44" w:author="João Carlos Moura" w:date="2021-07-23T11:54:00Z">
              <w:rPr>
                <w:rFonts w:ascii="Courier New" w:hAnsi="Courier New" w:cs="Courier New"/>
              </w:rPr>
            </w:rPrChange>
          </w:rPr>
          <w:t xml:space="preserve">  (</w:t>
        </w:r>
        <w:proofErr w:type="spellStart"/>
        <w:proofErr w:type="gramEnd"/>
        <w:r w:rsidR="00872881" w:rsidRPr="004C6D83">
          <w:rPr>
            <w:rFonts w:ascii="Courier New" w:hAnsi="Courier New" w:cs="Courier New"/>
            <w:color w:val="000000" w:themeColor="text1"/>
            <w:rPrChange w:id="45" w:author="João Carlos Moura" w:date="2021-07-23T11:54:00Z">
              <w:rPr>
                <w:rFonts w:ascii="Courier New" w:hAnsi="Courier New" w:cs="Courier New"/>
              </w:rPr>
            </w:rPrChange>
          </w:rPr>
          <w:t>wave</w:t>
        </w:r>
        <w:proofErr w:type="spellEnd"/>
        <w:r w:rsidR="00872881" w:rsidRPr="004C6D83">
          <w:rPr>
            <w:rFonts w:ascii="Courier New" w:hAnsi="Courier New" w:cs="Courier New"/>
            <w:color w:val="000000" w:themeColor="text1"/>
            <w:rPrChange w:id="46" w:author="João Carlos Moura" w:date="2021-07-23T11:54:00Z">
              <w:rPr>
                <w:rFonts w:ascii="Courier New" w:hAnsi="Courier New" w:cs="Courier New"/>
              </w:rPr>
            </w:rPrChange>
          </w:rPr>
          <w:t xml:space="preserve"> </w:t>
        </w:r>
        <w:proofErr w:type="spellStart"/>
        <w:r w:rsidR="00872881" w:rsidRPr="004C6D83">
          <w:rPr>
            <w:rFonts w:ascii="Courier New" w:hAnsi="Courier New" w:cs="Courier New"/>
            <w:color w:val="000000" w:themeColor="text1"/>
            <w:rPrChange w:id="47" w:author="João Carlos Moura" w:date="2021-07-23T11:54:00Z">
              <w:rPr>
                <w:rFonts w:ascii="Courier New" w:hAnsi="Courier New" w:cs="Courier New"/>
              </w:rPr>
            </w:rPrChange>
          </w:rPr>
          <w:t>activity</w:t>
        </w:r>
        <w:proofErr w:type="spellEnd"/>
        <w:r w:rsidR="00872881" w:rsidRPr="004C6D83">
          <w:rPr>
            <w:rFonts w:ascii="Courier New" w:hAnsi="Courier New" w:cs="Courier New"/>
            <w:color w:val="000000" w:themeColor="text1"/>
            <w:rPrChange w:id="48" w:author="João Carlos Moura" w:date="2021-07-23T11:54:00Z">
              <w:rPr>
                <w:rFonts w:ascii="Courier New" w:hAnsi="Courier New" w:cs="Courier New"/>
              </w:rPr>
            </w:rPrChange>
          </w:rPr>
          <w:t xml:space="preserve"> </w:t>
        </w:r>
        <w:proofErr w:type="spellStart"/>
        <w:r w:rsidR="00872881" w:rsidRPr="004C6D83">
          <w:rPr>
            <w:rFonts w:ascii="Courier New" w:hAnsi="Courier New" w:cs="Courier New"/>
            <w:color w:val="000000" w:themeColor="text1"/>
            <w:rPrChange w:id="49" w:author="João Carlos Moura" w:date="2021-07-23T11:54:00Z">
              <w:rPr>
                <w:rFonts w:ascii="Courier New" w:hAnsi="Courier New" w:cs="Courier New"/>
              </w:rPr>
            </w:rPrChange>
          </w:rPr>
          <w:t>forshock</w:t>
        </w:r>
      </w:ins>
      <w:proofErr w:type="spellEnd"/>
      <w:ins w:id="50" w:author="Adriane Marques" w:date="2021-06-17T14:20:00Z">
        <w:r w:rsidR="00872881" w:rsidRPr="004C6D83">
          <w:rPr>
            <w:rFonts w:ascii="Courier New" w:hAnsi="Courier New" w:cs="Courier New"/>
            <w:color w:val="000000" w:themeColor="text1"/>
            <w:rPrChange w:id="51" w:author="João Carlos Moura" w:date="2021-07-23T11:54:00Z">
              <w:rPr>
                <w:rFonts w:ascii="Courier New" w:hAnsi="Courier New" w:cs="Courier New"/>
              </w:rPr>
            </w:rPrChange>
          </w:rPr>
          <w:t>)</w:t>
        </w:r>
      </w:ins>
    </w:p>
    <w:p w14:paraId="41FC3792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52" w:author="João Carlos Moura" w:date="2021-07-23T11:54:00Z">
            <w:rPr>
              <w:rFonts w:ascii="Courier New" w:hAnsi="Courier New" w:cs="Courier New"/>
            </w:rPr>
          </w:rPrChange>
        </w:rPr>
      </w:pPr>
      <w:bookmarkStart w:id="53" w:name="_Hlk77933701"/>
      <w:r w:rsidRPr="004C6D83">
        <w:rPr>
          <w:rFonts w:ascii="Courier New" w:hAnsi="Courier New" w:cs="Courier New"/>
          <w:color w:val="000000" w:themeColor="text1"/>
          <w:rPrChange w:id="54" w:author="João Carlos Moura" w:date="2021-07-23T11:54:00Z">
            <w:rPr>
              <w:rFonts w:ascii="Courier New" w:hAnsi="Courier New" w:cs="Courier New"/>
            </w:rPr>
          </w:rPrChange>
        </w:rPr>
        <w:t>2011-10-03/05:24:41       1      245.678      168.000</w:t>
      </w:r>
    </w:p>
    <w:p w14:paraId="03ECA985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55" w:author="João Carlos Moura" w:date="2021-07-23T11:54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56" w:author="João Carlos Moura" w:date="2021-07-23T11:54:00Z">
            <w:rPr>
              <w:rFonts w:ascii="Courier New" w:hAnsi="Courier New" w:cs="Courier New"/>
            </w:rPr>
          </w:rPrChange>
        </w:rPr>
        <w:t>2011-10-03/05:45:19       2      133.248      3.00000</w:t>
      </w:r>
    </w:p>
    <w:p w14:paraId="292FFFC0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57" w:author="João Carlos Moura" w:date="2021-07-23T11:54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58" w:author="João Carlos Moura" w:date="2021-07-23T11:54:00Z">
            <w:rPr>
              <w:rFonts w:ascii="Courier New" w:hAnsi="Courier New" w:cs="Courier New"/>
            </w:rPr>
          </w:rPrChange>
        </w:rPr>
        <w:t>2011-10-03/06:01:19       5      49.3050      34.0000</w:t>
      </w:r>
    </w:p>
    <w:p w14:paraId="31733793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59" w:author="João Carlos Moura" w:date="2021-07-23T11:54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60" w:author="João Carlos Moura" w:date="2021-07-23T11:54:00Z">
            <w:rPr>
              <w:rFonts w:ascii="Courier New" w:hAnsi="Courier New" w:cs="Courier New"/>
            </w:rPr>
          </w:rPrChange>
        </w:rPr>
        <w:t>2011-10-03/06:37:01       6      133.248      16.0000</w:t>
      </w:r>
    </w:p>
    <w:p w14:paraId="2C27DF8A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61" w:author="João Carlos Moura" w:date="2021-07-23T11:54:00Z">
            <w:rPr>
              <w:rFonts w:ascii="Courier New" w:hAnsi="Courier New" w:cs="Courier New"/>
            </w:rPr>
          </w:rPrChange>
        </w:rPr>
      </w:pPr>
      <w:bookmarkStart w:id="62" w:name="_Hlk77933689"/>
      <w:bookmarkEnd w:id="53"/>
      <w:r w:rsidRPr="004C6D83">
        <w:rPr>
          <w:rFonts w:ascii="Courier New" w:hAnsi="Courier New" w:cs="Courier New"/>
          <w:color w:val="000000" w:themeColor="text1"/>
          <w:rPrChange w:id="63" w:author="João Carlos Moura" w:date="2021-07-23T11:54:00Z">
            <w:rPr>
              <w:rFonts w:ascii="Courier New" w:hAnsi="Courier New" w:cs="Courier New"/>
            </w:rPr>
          </w:rPrChange>
        </w:rPr>
        <w:t>2011-10-04/05:30:01       1      123.438      171.000</w:t>
      </w:r>
    </w:p>
    <w:p w14:paraId="10B78282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64" w:author="João Carlos Moura" w:date="2021-07-23T11:54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65" w:author="João Carlos Moura" w:date="2021-07-23T11:54:00Z">
            <w:rPr>
              <w:rFonts w:ascii="Courier New" w:hAnsi="Courier New" w:cs="Courier New"/>
            </w:rPr>
          </w:rPrChange>
        </w:rPr>
        <w:t>2011-10-04/05:44:21       2      227.590      50.0000</w:t>
      </w:r>
    </w:p>
    <w:p w14:paraId="6B1672BE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66" w:author="João Carlos Moura" w:date="2021-07-23T11:54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67" w:author="João Carlos Moura" w:date="2021-07-23T11:54:00Z">
            <w:rPr>
              <w:rFonts w:ascii="Courier New" w:hAnsi="Courier New" w:cs="Courier New"/>
            </w:rPr>
          </w:rPrChange>
        </w:rPr>
        <w:t>2011-10-04/06:08:00       5      39.1969      6.00000</w:t>
      </w:r>
    </w:p>
    <w:p w14:paraId="573CC1BB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ins w:id="68" w:author="Adriane Marques" w:date="2021-06-17T14:26:00Z"/>
          <w:rFonts w:ascii="Courier New" w:hAnsi="Courier New" w:cs="Courier New"/>
          <w:color w:val="000000" w:themeColor="text1"/>
          <w:rPrChange w:id="69" w:author="João Carlos Moura" w:date="2021-07-23T11:54:00Z">
            <w:rPr>
              <w:ins w:id="70" w:author="Adriane Marques" w:date="2021-06-17T14:26:00Z"/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71" w:author="João Carlos Moura" w:date="2021-07-23T11:54:00Z">
            <w:rPr>
              <w:rFonts w:ascii="Courier New" w:hAnsi="Courier New" w:cs="Courier New"/>
            </w:rPr>
          </w:rPrChange>
        </w:rPr>
        <w:t>2011-10-04/06:49:31       6      66.9489      22.0000</w:t>
      </w:r>
    </w:p>
    <w:bookmarkEnd w:id="62"/>
    <w:p w14:paraId="50E1138D" w14:textId="77777777" w:rsidR="002F044F" w:rsidRDefault="002F044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  <w:ins w:id="72" w:author="Adriane Marques" w:date="2021-06-17T14:26:00Z">
        <w:r>
          <w:rPr>
            <w:rFonts w:ascii="Courier New" w:hAnsi="Courier New" w:cs="Courier New"/>
          </w:rPr>
          <w:t>Tentar marcar dia 05 baseando no campo magnético</w:t>
        </w:r>
      </w:ins>
    </w:p>
    <w:p w14:paraId="65B7E249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73" w:author="João Carlos Moura" w:date="2021-07-23T11:53:00Z">
            <w:rPr>
              <w:rFonts w:ascii="Courier New" w:hAnsi="Courier New" w:cs="Courier New"/>
            </w:rPr>
          </w:rPrChange>
        </w:rPr>
      </w:pPr>
      <w:bookmarkStart w:id="74" w:name="_Hlk77933609"/>
      <w:r w:rsidRPr="004C6D83">
        <w:rPr>
          <w:rFonts w:ascii="Courier New" w:hAnsi="Courier New" w:cs="Courier New"/>
          <w:color w:val="000000" w:themeColor="text1"/>
          <w:rPrChange w:id="75" w:author="João Carlos Moura" w:date="2021-07-23T11:53:00Z">
            <w:rPr>
              <w:rFonts w:ascii="Courier New" w:hAnsi="Courier New" w:cs="Courier New"/>
            </w:rPr>
          </w:rPrChange>
        </w:rPr>
        <w:t>2011-10-06/05:31:39       1      360.108      123.000</w:t>
      </w:r>
    </w:p>
    <w:p w14:paraId="5A70F118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76" w:author="João Carlos Moura" w:date="2021-07-23T11:53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77" w:author="João Carlos Moura" w:date="2021-07-23T11:53:00Z">
            <w:rPr>
              <w:rFonts w:ascii="Courier New" w:hAnsi="Courier New" w:cs="Courier New"/>
            </w:rPr>
          </w:rPrChange>
        </w:rPr>
        <w:t>2011-10-06/05:55:46       2      309.034      119.000</w:t>
      </w:r>
    </w:p>
    <w:p w14:paraId="39DE191C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78" w:author="João Carlos Moura" w:date="2021-07-23T11:53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79" w:author="João Carlos Moura" w:date="2021-07-23T11:53:00Z">
            <w:rPr>
              <w:rFonts w:ascii="Courier New" w:hAnsi="Courier New" w:cs="Courier New"/>
            </w:rPr>
          </w:rPrChange>
        </w:rPr>
        <w:t>2011-10-06/06:05:49       5      569.786      44.0000</w:t>
      </w:r>
    </w:p>
    <w:p w14:paraId="18761686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80" w:author="João Carlos Moura" w:date="2021-07-23T11:53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81" w:author="João Carlos Moura" w:date="2021-07-23T11:53:00Z">
            <w:rPr>
              <w:rFonts w:ascii="Courier New" w:hAnsi="Courier New" w:cs="Courier New"/>
            </w:rPr>
          </w:rPrChange>
        </w:rPr>
        <w:t>2011-10-06/07:00:29       6      452.973      243.000</w:t>
      </w:r>
    </w:p>
    <w:bookmarkEnd w:id="74"/>
    <w:p w14:paraId="054AD3DF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82" w:author="João Carlos Moura" w:date="2021-07-23T11:53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83" w:author="João Carlos Moura" w:date="2021-07-23T11:53:00Z">
            <w:rPr>
              <w:rFonts w:ascii="Courier New" w:hAnsi="Courier New" w:cs="Courier New"/>
            </w:rPr>
          </w:rPrChange>
        </w:rPr>
        <w:t>2011-10-07/05:38:11       1      245.678      32.0000</w:t>
      </w:r>
    </w:p>
    <w:p w14:paraId="22AEC68A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84" w:author="João Carlos Moura" w:date="2021-07-23T11:53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85" w:author="João Carlos Moura" w:date="2021-07-23T11:53:00Z">
            <w:rPr>
              <w:rFonts w:ascii="Courier New" w:hAnsi="Courier New" w:cs="Courier New"/>
            </w:rPr>
          </w:rPrChange>
        </w:rPr>
        <w:t xml:space="preserve">2011-10-07/05:50:06   </w:t>
      </w:r>
      <w:ins w:id="86" w:author="Adriane Marques" w:date="2021-06-17T14:30:00Z">
        <w:r w:rsidR="002F044F" w:rsidRPr="004C6D83">
          <w:rPr>
            <w:rFonts w:ascii="Courier New" w:hAnsi="Courier New" w:cs="Courier New"/>
            <w:color w:val="000000" w:themeColor="text1"/>
            <w:rPrChange w:id="87" w:author="João Carlos Moura" w:date="2021-07-23T11:53:00Z">
              <w:rPr>
                <w:rFonts w:ascii="Courier New" w:hAnsi="Courier New" w:cs="Courier New"/>
              </w:rPr>
            </w:rPrChange>
          </w:rPr>
          <w:t>05:56</w:t>
        </w:r>
      </w:ins>
      <w:r w:rsidRPr="004C6D83">
        <w:rPr>
          <w:rFonts w:ascii="Courier New" w:hAnsi="Courier New" w:cs="Courier New"/>
          <w:color w:val="000000" w:themeColor="text1"/>
          <w:rPrChange w:id="88" w:author="João Carlos Moura" w:date="2021-07-23T11:53:00Z">
            <w:rPr>
              <w:rFonts w:ascii="Courier New" w:hAnsi="Courier New" w:cs="Courier New"/>
            </w:rPr>
          </w:rPrChange>
        </w:rPr>
        <w:t xml:space="preserve">    2      105.931      140.000</w:t>
      </w:r>
    </w:p>
    <w:p w14:paraId="26035C46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89" w:author="João Carlos Moura" w:date="2021-07-23T11:53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90" w:author="João Carlos Moura" w:date="2021-07-23T11:53:00Z">
            <w:rPr>
              <w:rFonts w:ascii="Courier New" w:hAnsi="Courier New" w:cs="Courier New"/>
            </w:rPr>
          </w:rPrChange>
        </w:rPr>
        <w:t>2011-10-07/06:01:50       3      98.1317      1.00000</w:t>
      </w:r>
    </w:p>
    <w:p w14:paraId="69F7AF7C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91" w:author="João Carlos Moura" w:date="2021-07-23T11:53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92" w:author="João Carlos Moura" w:date="2021-07-23T11:53:00Z">
            <w:rPr>
              <w:rFonts w:ascii="Courier New" w:hAnsi="Courier New" w:cs="Courier New"/>
            </w:rPr>
          </w:rPrChange>
        </w:rPr>
        <w:t>2011-10-07/06:05:39       4      105.931      3.00000</w:t>
      </w:r>
    </w:p>
    <w:p w14:paraId="5E1421E1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93" w:author="João Carlos Moura" w:date="2021-07-23T11:53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94" w:author="João Carlos Moura" w:date="2021-07-23T11:53:00Z">
            <w:rPr>
              <w:rFonts w:ascii="Courier New" w:hAnsi="Courier New" w:cs="Courier New"/>
            </w:rPr>
          </w:rPrChange>
        </w:rPr>
        <w:t>2011-10-07/</w:t>
      </w:r>
      <w:proofErr w:type="gramStart"/>
      <w:r w:rsidRPr="004C6D83">
        <w:rPr>
          <w:rFonts w:ascii="Courier New" w:hAnsi="Courier New" w:cs="Courier New"/>
          <w:color w:val="000000" w:themeColor="text1"/>
          <w:rPrChange w:id="95" w:author="João Carlos Moura" w:date="2021-07-23T11:53:00Z">
            <w:rPr>
              <w:rFonts w:ascii="Courier New" w:hAnsi="Courier New" w:cs="Courier New"/>
            </w:rPr>
          </w:rPrChange>
        </w:rPr>
        <w:t xml:space="preserve">06:12:12 </w:t>
      </w:r>
      <w:ins w:id="96" w:author="Adriane Marques" w:date="2021-06-17T14:31:00Z">
        <w:r w:rsidR="002F044F" w:rsidRPr="004C6D83">
          <w:rPr>
            <w:rFonts w:ascii="Courier New" w:hAnsi="Courier New" w:cs="Courier New"/>
            <w:color w:val="000000" w:themeColor="text1"/>
            <w:rPrChange w:id="97" w:author="João Carlos Moura" w:date="2021-07-23T11:53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4C6D83">
        <w:rPr>
          <w:rFonts w:ascii="Courier New" w:hAnsi="Courier New" w:cs="Courier New"/>
          <w:color w:val="000000" w:themeColor="text1"/>
          <w:rPrChange w:id="98" w:author="João Carlos Moura" w:date="2021-07-23T11:53:00Z">
            <w:rPr>
              <w:rFonts w:ascii="Courier New" w:hAnsi="Courier New" w:cs="Courier New"/>
            </w:rPr>
          </w:rPrChange>
        </w:rPr>
        <w:t xml:space="preserve">      5      114.350     0.000000</w:t>
      </w:r>
    </w:p>
    <w:p w14:paraId="45649BEA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99" w:author="João Carlos Moura" w:date="2021-07-23T11:53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00" w:author="João Carlos Moura" w:date="2021-07-23T11:53:00Z">
            <w:rPr>
              <w:rFonts w:ascii="Courier New" w:hAnsi="Courier New" w:cs="Courier New"/>
            </w:rPr>
          </w:rPrChange>
        </w:rPr>
        <w:t>2011-10-07/06:56:29       6      133.248      5.00000</w:t>
      </w:r>
    </w:p>
    <w:p w14:paraId="3FBE3E6B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01" w:author="João Carlos Moura" w:date="2021-07-23T11:52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02" w:author="João Carlos Moura" w:date="2021-07-23T11:52:00Z">
            <w:rPr>
              <w:rFonts w:ascii="Courier New" w:hAnsi="Courier New" w:cs="Courier New"/>
            </w:rPr>
          </w:rPrChange>
        </w:rPr>
        <w:t>2011-10-08/05:36:56       1      114.350      26.0000</w:t>
      </w:r>
    </w:p>
    <w:p w14:paraId="006D639F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03" w:author="João Carlos Moura" w:date="2021-07-23T11:52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04" w:author="João Carlos Moura" w:date="2021-07-23T11:52:00Z">
            <w:rPr>
              <w:rFonts w:ascii="Courier New" w:hAnsi="Courier New" w:cs="Courier New"/>
            </w:rPr>
          </w:rPrChange>
        </w:rPr>
        <w:t>2011-10-08/05:56:21       2      84.2137      4.00000</w:t>
      </w:r>
    </w:p>
    <w:p w14:paraId="7F936894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05" w:author="João Carlos Moura" w:date="2021-07-23T11:52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06" w:author="João Carlos Moura" w:date="2021-07-23T11:52:00Z">
            <w:rPr>
              <w:rFonts w:ascii="Courier New" w:hAnsi="Courier New" w:cs="Courier New"/>
            </w:rPr>
          </w:rPrChange>
        </w:rPr>
        <w:t>2011-10-08/06:22:08       5      210.834      122.000</w:t>
      </w:r>
    </w:p>
    <w:p w14:paraId="55200135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ins w:id="107" w:author="Adriane Marques" w:date="2021-06-17T14:32:00Z"/>
          <w:rFonts w:ascii="Courier New" w:hAnsi="Courier New" w:cs="Courier New"/>
          <w:color w:val="000000" w:themeColor="text1"/>
          <w:rPrChange w:id="108" w:author="João Carlos Moura" w:date="2021-07-23T11:52:00Z">
            <w:rPr>
              <w:ins w:id="109" w:author="Adriane Marques" w:date="2021-06-17T14:32:00Z"/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10" w:author="João Carlos Moura" w:date="2021-07-23T11:52:00Z">
            <w:rPr>
              <w:rFonts w:ascii="Courier New" w:hAnsi="Courier New" w:cs="Courier New"/>
            </w:rPr>
          </w:rPrChange>
        </w:rPr>
        <w:t>2011-10-08/07:09:50       6      265.204      34.0000</w:t>
      </w:r>
    </w:p>
    <w:p w14:paraId="47DB34FB" w14:textId="77777777" w:rsidR="00511F2E" w:rsidDel="00511F2E" w:rsidRDefault="00511F2E" w:rsidP="001C60FF">
      <w:pPr>
        <w:autoSpaceDE w:val="0"/>
        <w:autoSpaceDN w:val="0"/>
        <w:adjustRightInd w:val="0"/>
        <w:spacing w:after="0" w:line="240" w:lineRule="auto"/>
        <w:rPr>
          <w:del w:id="111" w:author="Adriane Marques" w:date="2021-06-17T14:32:00Z"/>
          <w:rFonts w:ascii="Courier New" w:hAnsi="Courier New" w:cs="Courier New"/>
        </w:rPr>
      </w:pPr>
      <w:ins w:id="112" w:author="Adriane Marques" w:date="2021-06-17T14:32:00Z">
        <w:r>
          <w:rPr>
            <w:rFonts w:ascii="Courier New" w:hAnsi="Courier New" w:cs="Courier New"/>
          </w:rPr>
          <w:t xml:space="preserve">Marcar </w:t>
        </w:r>
        <w:proofErr w:type="spellStart"/>
        <w:r>
          <w:rPr>
            <w:rFonts w:ascii="Courier New" w:hAnsi="Courier New" w:cs="Courier New"/>
          </w:rPr>
          <w:t>bow</w:t>
        </w:r>
        <w:proofErr w:type="spellEnd"/>
        <w:r>
          <w:rPr>
            <w:rFonts w:ascii="Courier New" w:hAnsi="Courier New" w:cs="Courier New"/>
          </w:rPr>
          <w:t xml:space="preserve"> </w:t>
        </w:r>
        <w:proofErr w:type="spellStart"/>
        <w:r>
          <w:rPr>
            <w:rFonts w:ascii="Courier New" w:hAnsi="Courier New" w:cs="Courier New"/>
          </w:rPr>
          <w:t>shock</w:t>
        </w:r>
        <w:proofErr w:type="spellEnd"/>
        <w:r>
          <w:rPr>
            <w:rFonts w:ascii="Courier New" w:hAnsi="Courier New" w:cs="Courier New"/>
          </w:rPr>
          <w:t xml:space="preserve"> e MPB </w:t>
        </w:r>
        <w:proofErr w:type="spellStart"/>
        <w:r>
          <w:rPr>
            <w:rFonts w:ascii="Courier New" w:hAnsi="Courier New" w:cs="Courier New"/>
          </w:rPr>
          <w:t>inbound</w:t>
        </w:r>
        <w:proofErr w:type="spellEnd"/>
        <w:r>
          <w:rPr>
            <w:rFonts w:ascii="Courier New" w:hAnsi="Courier New" w:cs="Courier New"/>
          </w:rPr>
          <w:t xml:space="preserve"> dia 09/10</w:t>
        </w:r>
      </w:ins>
    </w:p>
    <w:p w14:paraId="3F8C5C26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13" w:author="João Carlos Moura" w:date="2021-07-23T11:52:00Z">
            <w:rPr>
              <w:rFonts w:ascii="Courier New" w:hAnsi="Courier New" w:cs="Courier New"/>
            </w:rPr>
          </w:rPrChange>
        </w:rPr>
      </w:pPr>
      <w:r>
        <w:rPr>
          <w:rFonts w:ascii="Courier New" w:hAnsi="Courier New" w:cs="Courier New"/>
        </w:rPr>
        <w:t xml:space="preserve">2011-10-10/05:31:31       </w:t>
      </w:r>
      <w:r w:rsidRPr="004C6D83">
        <w:rPr>
          <w:rFonts w:ascii="Courier New" w:hAnsi="Courier New" w:cs="Courier New"/>
          <w:color w:val="000000" w:themeColor="text1"/>
          <w:rPrChange w:id="114" w:author="João Carlos Moura" w:date="2021-07-23T11:52:00Z">
            <w:rPr>
              <w:rFonts w:ascii="Courier New" w:hAnsi="Courier New" w:cs="Courier New"/>
            </w:rPr>
          </w:rPrChange>
        </w:rPr>
        <w:t>1      14.5038      54.0000</w:t>
      </w:r>
    </w:p>
    <w:p w14:paraId="06B7E4EA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15" w:author="João Carlos Moura" w:date="2021-07-23T11:52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16" w:author="João Carlos Moura" w:date="2021-07-23T11:52:00Z">
            <w:rPr>
              <w:rFonts w:ascii="Courier New" w:hAnsi="Courier New" w:cs="Courier New"/>
            </w:rPr>
          </w:rPrChange>
        </w:rPr>
        <w:t xml:space="preserve">2011-10-10/06:03:16 </w:t>
      </w:r>
      <w:ins w:id="117" w:author="Adriane Marques" w:date="2021-06-17T14:33:00Z">
        <w:r w:rsidR="00511F2E" w:rsidRPr="004C6D83">
          <w:rPr>
            <w:rFonts w:ascii="Courier New" w:hAnsi="Courier New" w:cs="Courier New"/>
            <w:color w:val="000000" w:themeColor="text1"/>
            <w:rPrChange w:id="118" w:author="João Carlos Moura" w:date="2021-07-23T11:52:00Z">
              <w:rPr>
                <w:rFonts w:ascii="Courier New" w:hAnsi="Courier New" w:cs="Courier New"/>
              </w:rPr>
            </w:rPrChange>
          </w:rPr>
          <w:t>N marcar</w:t>
        </w:r>
      </w:ins>
      <w:r w:rsidRPr="004C6D83">
        <w:rPr>
          <w:rFonts w:ascii="Courier New" w:hAnsi="Courier New" w:cs="Courier New"/>
          <w:color w:val="000000" w:themeColor="text1"/>
          <w:rPrChange w:id="119" w:author="João Carlos Moura" w:date="2021-07-23T11:52:00Z">
            <w:rPr>
              <w:rFonts w:ascii="Courier New" w:hAnsi="Courier New" w:cs="Courier New"/>
            </w:rPr>
          </w:rPrChange>
        </w:rPr>
        <w:t xml:space="preserve">      2      14.5038      240.000</w:t>
      </w:r>
    </w:p>
    <w:p w14:paraId="57D5A6F2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20" w:author="João Carlos Moura" w:date="2021-07-23T11:52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21" w:author="João Carlos Moura" w:date="2021-07-23T11:52:00Z">
            <w:rPr>
              <w:rFonts w:ascii="Courier New" w:hAnsi="Courier New" w:cs="Courier New"/>
            </w:rPr>
          </w:rPrChange>
        </w:rPr>
        <w:t xml:space="preserve">2011-10-10/06:13:02   </w:t>
      </w:r>
      <w:ins w:id="122" w:author="Adriane Marques" w:date="2021-06-17T14:33:00Z">
        <w:r w:rsidR="00511F2E" w:rsidRPr="004C6D83">
          <w:rPr>
            <w:rFonts w:ascii="Courier New" w:hAnsi="Courier New" w:cs="Courier New"/>
            <w:color w:val="000000" w:themeColor="text1"/>
            <w:rPrChange w:id="123" w:author="João Carlos Moura" w:date="2021-07-23T11:52:00Z">
              <w:rPr>
                <w:rFonts w:ascii="Courier New" w:hAnsi="Courier New" w:cs="Courier New"/>
              </w:rPr>
            </w:rPrChange>
          </w:rPr>
          <w:t>N marcar</w:t>
        </w:r>
      </w:ins>
      <w:r w:rsidRPr="004C6D83">
        <w:rPr>
          <w:rFonts w:ascii="Courier New" w:hAnsi="Courier New" w:cs="Courier New"/>
          <w:color w:val="000000" w:themeColor="text1"/>
          <w:rPrChange w:id="124" w:author="João Carlos Moura" w:date="2021-07-23T11:52:00Z">
            <w:rPr>
              <w:rFonts w:ascii="Courier New" w:hAnsi="Courier New" w:cs="Courier New"/>
            </w:rPr>
          </w:rPrChange>
        </w:rPr>
        <w:t xml:space="preserve">    5      265.204      2.00000</w:t>
      </w:r>
    </w:p>
    <w:p w14:paraId="3A7265C2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25" w:author="João Carlos Moura" w:date="2021-07-23T11:52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26" w:author="João Carlos Moura" w:date="2021-07-23T11:52:00Z">
            <w:rPr>
              <w:rFonts w:ascii="Courier New" w:hAnsi="Courier New" w:cs="Courier New"/>
            </w:rPr>
          </w:rPrChange>
        </w:rPr>
        <w:t>2011-10-10/07:04:09       6      227.590      3.00000</w:t>
      </w:r>
    </w:p>
    <w:p w14:paraId="51B6A721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27" w:author="João Carlos Moura" w:date="2021-07-23T11:51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28" w:author="João Carlos Moura" w:date="2021-07-23T11:51:00Z">
            <w:rPr>
              <w:rFonts w:ascii="Courier New" w:hAnsi="Courier New" w:cs="Courier New"/>
            </w:rPr>
          </w:rPrChange>
        </w:rPr>
        <w:t>2011-10-11/05:47:20       1      90.9067      25.0000</w:t>
      </w:r>
    </w:p>
    <w:p w14:paraId="67368D27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29" w:author="João Carlos Moura" w:date="2021-07-23T11:51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30" w:author="João Carlos Moura" w:date="2021-07-23T11:51:00Z">
            <w:rPr>
              <w:rFonts w:ascii="Courier New" w:hAnsi="Courier New" w:cs="Courier New"/>
            </w:rPr>
          </w:rPrChange>
        </w:rPr>
        <w:t>2011-10-11/06:00:08       2      90.9067      30.0000</w:t>
      </w:r>
    </w:p>
    <w:p w14:paraId="32D20E26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31" w:author="João Carlos Moura" w:date="2021-07-23T11:51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32" w:author="João Carlos Moura" w:date="2021-07-23T11:51:00Z">
            <w:rPr>
              <w:rFonts w:ascii="Courier New" w:hAnsi="Courier New" w:cs="Courier New"/>
            </w:rPr>
          </w:rPrChange>
        </w:rPr>
        <w:t>2011-10-11/</w:t>
      </w:r>
      <w:proofErr w:type="gramStart"/>
      <w:r w:rsidRPr="004C6D83">
        <w:rPr>
          <w:rFonts w:ascii="Courier New" w:hAnsi="Courier New" w:cs="Courier New"/>
          <w:color w:val="000000" w:themeColor="text1"/>
          <w:rPrChange w:id="133" w:author="João Carlos Moura" w:date="2021-07-23T11:51:00Z">
            <w:rPr>
              <w:rFonts w:ascii="Courier New" w:hAnsi="Courier New" w:cs="Courier New"/>
            </w:rPr>
          </w:rPrChange>
        </w:rPr>
        <w:t xml:space="preserve">06:26:39  </w:t>
      </w:r>
      <w:ins w:id="134" w:author="Adriane Marques" w:date="2021-06-17T14:35:00Z">
        <w:r w:rsidR="00511F2E" w:rsidRPr="004C6D83">
          <w:rPr>
            <w:rFonts w:ascii="Courier New" w:hAnsi="Courier New" w:cs="Courier New"/>
            <w:color w:val="000000" w:themeColor="text1"/>
            <w:rPrChange w:id="135" w:author="João Carlos Moura" w:date="2021-07-23T11:51:00Z">
              <w:rPr>
                <w:rFonts w:ascii="Courier New" w:hAnsi="Courier New" w:cs="Courier New"/>
              </w:rPr>
            </w:rPrChange>
          </w:rPr>
          <w:t>06:33</w:t>
        </w:r>
        <w:proofErr w:type="gramEnd"/>
        <w:r w:rsidR="00511F2E" w:rsidRPr="004C6D83">
          <w:rPr>
            <w:rFonts w:ascii="Courier New" w:hAnsi="Courier New" w:cs="Courier New"/>
            <w:color w:val="000000" w:themeColor="text1"/>
            <w:rPrChange w:id="136" w:author="João Carlos Moura" w:date="2021-07-23T11:51:00Z">
              <w:rPr>
                <w:rFonts w:ascii="Courier New" w:hAnsi="Courier New" w:cs="Courier New"/>
              </w:rPr>
            </w:rPrChange>
          </w:rPr>
          <w:t>?</w:t>
        </w:r>
      </w:ins>
      <w:r w:rsidRPr="004C6D83">
        <w:rPr>
          <w:rFonts w:ascii="Courier New" w:hAnsi="Courier New" w:cs="Courier New"/>
          <w:color w:val="000000" w:themeColor="text1"/>
          <w:rPrChange w:id="137" w:author="João Carlos Moura" w:date="2021-07-23T11:51:00Z">
            <w:rPr>
              <w:rFonts w:ascii="Courier New" w:hAnsi="Courier New" w:cs="Courier New"/>
            </w:rPr>
          </w:rPrChange>
        </w:rPr>
        <w:t xml:space="preserve">     5      105.931      6.00000</w:t>
      </w:r>
    </w:p>
    <w:p w14:paraId="3F75A0BF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38" w:author="João Carlos Moura" w:date="2021-07-23T11:51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39" w:author="João Carlos Moura" w:date="2021-07-23T11:51:00Z">
            <w:rPr>
              <w:rFonts w:ascii="Courier New" w:hAnsi="Courier New" w:cs="Courier New"/>
            </w:rPr>
          </w:rPrChange>
        </w:rPr>
        <w:t>2011-10-11/07:42:36       6      105.931      28.0000</w:t>
      </w:r>
    </w:p>
    <w:p w14:paraId="1EA48A2B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40" w:author="João Carlos Moura" w:date="2021-07-23T11:51:00Z">
            <w:rPr>
              <w:rFonts w:ascii="Courier New" w:hAnsi="Courier New" w:cs="Courier New"/>
            </w:rPr>
          </w:rPrChange>
        </w:rPr>
      </w:pPr>
      <w:bookmarkStart w:id="141" w:name="_Hlk77933432"/>
      <w:r w:rsidRPr="004C6D83">
        <w:rPr>
          <w:rFonts w:ascii="Courier New" w:hAnsi="Courier New" w:cs="Courier New"/>
          <w:color w:val="000000" w:themeColor="text1"/>
          <w:rPrChange w:id="142" w:author="João Carlos Moura" w:date="2021-07-23T11:51:00Z">
            <w:rPr>
              <w:rFonts w:ascii="Courier New" w:hAnsi="Courier New" w:cs="Courier New"/>
            </w:rPr>
          </w:rPrChange>
        </w:rPr>
        <w:t>2011-10-12/05:48:11       1      114.350      41.0000</w:t>
      </w:r>
    </w:p>
    <w:p w14:paraId="295551BD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43" w:author="João Carlos Moura" w:date="2021-07-23T11:51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44" w:author="João Carlos Moura" w:date="2021-07-23T11:51:00Z">
            <w:rPr>
              <w:rFonts w:ascii="Courier New" w:hAnsi="Courier New" w:cs="Courier New"/>
            </w:rPr>
          </w:rPrChange>
        </w:rPr>
        <w:t>2011-10-12/06:06:40       2      133.248      3.00000</w:t>
      </w:r>
    </w:p>
    <w:bookmarkEnd w:id="141"/>
    <w:p w14:paraId="492D8964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45" w:author="João Carlos Moura" w:date="2021-07-23T11:51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46" w:author="João Carlos Moura" w:date="2021-07-23T11:51:00Z">
            <w:rPr>
              <w:rFonts w:ascii="Courier New" w:hAnsi="Courier New" w:cs="Courier New"/>
            </w:rPr>
          </w:rPrChange>
        </w:rPr>
        <w:t xml:space="preserve">2011-10-12/06:35:40   </w:t>
      </w:r>
      <w:ins w:id="147" w:author="Adriane Marques" w:date="2021-06-17T14:37:00Z">
        <w:r w:rsidR="00511F2E" w:rsidRPr="004C6D83">
          <w:rPr>
            <w:rFonts w:ascii="Courier New" w:hAnsi="Courier New" w:cs="Courier New"/>
            <w:color w:val="000000" w:themeColor="text1"/>
            <w:rPrChange w:id="148" w:author="João Carlos Moura" w:date="2021-07-23T11:51:00Z">
              <w:rPr>
                <w:rFonts w:ascii="Courier New" w:hAnsi="Courier New" w:cs="Courier New"/>
              </w:rPr>
            </w:rPrChange>
          </w:rPr>
          <w:t>+-</w:t>
        </w:r>
      </w:ins>
      <w:r w:rsidRPr="004C6D83">
        <w:rPr>
          <w:rFonts w:ascii="Courier New" w:hAnsi="Courier New" w:cs="Courier New"/>
          <w:color w:val="000000" w:themeColor="text1"/>
          <w:rPrChange w:id="149" w:author="João Carlos Moura" w:date="2021-07-23T11:51:00Z">
            <w:rPr>
              <w:rFonts w:ascii="Courier New" w:hAnsi="Courier New" w:cs="Courier New"/>
            </w:rPr>
          </w:rPrChange>
        </w:rPr>
        <w:t xml:space="preserve"> </w:t>
      </w:r>
      <w:ins w:id="150" w:author="Adriane Marques" w:date="2021-06-17T14:37:00Z">
        <w:r w:rsidR="00511F2E" w:rsidRPr="004C6D83">
          <w:rPr>
            <w:rFonts w:ascii="Courier New" w:hAnsi="Courier New" w:cs="Courier New"/>
            <w:color w:val="000000" w:themeColor="text1"/>
            <w:rPrChange w:id="151" w:author="João Carlos Moura" w:date="2021-07-23T11:51:00Z">
              <w:rPr>
                <w:rFonts w:ascii="Courier New" w:hAnsi="Courier New" w:cs="Courier New"/>
              </w:rPr>
            </w:rPrChange>
          </w:rPr>
          <w:t>06:40</w:t>
        </w:r>
      </w:ins>
      <w:r w:rsidRPr="004C6D83">
        <w:rPr>
          <w:rFonts w:ascii="Courier New" w:hAnsi="Courier New" w:cs="Courier New"/>
          <w:color w:val="000000" w:themeColor="text1"/>
          <w:rPrChange w:id="152" w:author="João Carlos Moura" w:date="2021-07-23T11:51:00Z">
            <w:rPr>
              <w:rFonts w:ascii="Courier New" w:hAnsi="Courier New" w:cs="Courier New"/>
            </w:rPr>
          </w:rPrChange>
        </w:rPr>
        <w:t xml:space="preserve">   5      133.248      16.0000</w:t>
      </w:r>
    </w:p>
    <w:p w14:paraId="72FC90F9" w14:textId="77777777" w:rsidR="001C60FF" w:rsidRPr="004C6D83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53" w:author="João Carlos Moura" w:date="2021-07-23T11:51:00Z">
            <w:rPr>
              <w:rFonts w:ascii="Courier New" w:hAnsi="Courier New" w:cs="Courier New"/>
            </w:rPr>
          </w:rPrChange>
        </w:rPr>
      </w:pPr>
      <w:r w:rsidRPr="004C6D83">
        <w:rPr>
          <w:rFonts w:ascii="Courier New" w:hAnsi="Courier New" w:cs="Courier New"/>
          <w:color w:val="000000" w:themeColor="text1"/>
          <w:rPrChange w:id="154" w:author="João Carlos Moura" w:date="2021-07-23T11:51:00Z">
            <w:rPr>
              <w:rFonts w:ascii="Courier New" w:hAnsi="Courier New" w:cs="Courier New"/>
            </w:rPr>
          </w:rPrChange>
        </w:rPr>
        <w:t>2011-10-12/07:30:08       6      210.834      9.00000</w:t>
      </w:r>
    </w:p>
    <w:p w14:paraId="5E52A3E1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55" w:author="João Carlos Moura" w:date="2021-07-23T11:49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156" w:author="João Carlos Moura" w:date="2021-07-23T11:49:00Z">
            <w:rPr>
              <w:rFonts w:ascii="Courier New" w:hAnsi="Courier New" w:cs="Courier New"/>
            </w:rPr>
          </w:rPrChange>
        </w:rPr>
        <w:t>2011-10-13/05:57:40       1      195.311      76.0000</w:t>
      </w:r>
    </w:p>
    <w:p w14:paraId="2365DFA8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ins w:id="157" w:author="Adriane Marques" w:date="2021-06-17T14:39:00Z"/>
          <w:rFonts w:ascii="Courier New" w:hAnsi="Courier New" w:cs="Courier New"/>
          <w:color w:val="000000" w:themeColor="text1"/>
          <w:rPrChange w:id="158" w:author="João Carlos Moura" w:date="2021-07-23T11:49:00Z">
            <w:rPr>
              <w:ins w:id="159" w:author="Adriane Marques" w:date="2021-06-17T14:39:00Z"/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160" w:author="João Carlos Moura" w:date="2021-07-23T11:49:00Z">
            <w:rPr>
              <w:rFonts w:ascii="Courier New" w:hAnsi="Courier New" w:cs="Courier New"/>
            </w:rPr>
          </w:rPrChange>
        </w:rPr>
        <w:t>2011-10-13/06:10:19       2      195.311      116.000</w:t>
      </w:r>
    </w:p>
    <w:p w14:paraId="1641FF9C" w14:textId="77777777" w:rsidR="00511F2E" w:rsidRPr="00E2604B" w:rsidRDefault="00511F2E" w:rsidP="001C60FF">
      <w:pPr>
        <w:autoSpaceDE w:val="0"/>
        <w:autoSpaceDN w:val="0"/>
        <w:adjustRightInd w:val="0"/>
        <w:spacing w:after="0" w:line="240" w:lineRule="auto"/>
        <w:rPr>
          <w:ins w:id="161" w:author="Adriane Marques" w:date="2021-06-17T14:39:00Z"/>
          <w:rFonts w:ascii="Courier New" w:hAnsi="Courier New" w:cs="Courier New"/>
          <w:color w:val="000000" w:themeColor="text1"/>
          <w:rPrChange w:id="162" w:author="João Carlos Moura" w:date="2021-07-23T11:49:00Z">
            <w:rPr>
              <w:ins w:id="163" w:author="Adriane Marques" w:date="2021-06-17T14:39:00Z"/>
              <w:rFonts w:ascii="Courier New" w:hAnsi="Courier New" w:cs="Courier New"/>
            </w:rPr>
          </w:rPrChange>
        </w:rPr>
      </w:pPr>
      <w:ins w:id="164" w:author="Adriane Marques" w:date="2021-06-17T14:39:00Z">
        <w:r w:rsidRPr="00E2604B">
          <w:rPr>
            <w:rFonts w:ascii="Courier New" w:hAnsi="Courier New" w:cs="Courier New"/>
            <w:color w:val="000000" w:themeColor="text1"/>
            <w:rPrChange w:id="165" w:author="João Carlos Moura" w:date="2021-07-23T11:49:00Z">
              <w:rPr>
                <w:rFonts w:ascii="Courier New" w:hAnsi="Courier New" w:cs="Courier New"/>
              </w:rPr>
            </w:rPrChange>
          </w:rPr>
          <w:t xml:space="preserve">2011-10-13/ +_06:43       3      </w:t>
        </w:r>
      </w:ins>
    </w:p>
    <w:p w14:paraId="7CF7B366" w14:textId="77777777" w:rsidR="00511F2E" w:rsidRPr="00E2604B" w:rsidRDefault="00511F2E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66" w:author="João Carlos Moura" w:date="2021-07-23T11:49:00Z">
            <w:rPr>
              <w:rFonts w:ascii="Courier New" w:hAnsi="Courier New" w:cs="Courier New"/>
            </w:rPr>
          </w:rPrChange>
        </w:rPr>
      </w:pPr>
      <w:ins w:id="167" w:author="Adriane Marques" w:date="2021-06-17T14:39:00Z">
        <w:r w:rsidRPr="00E2604B">
          <w:rPr>
            <w:rFonts w:ascii="Courier New" w:hAnsi="Courier New" w:cs="Courier New"/>
            <w:color w:val="000000" w:themeColor="text1"/>
            <w:rPrChange w:id="168" w:author="João Carlos Moura" w:date="2021-07-23T11:49:00Z">
              <w:rPr>
                <w:rFonts w:ascii="Courier New" w:hAnsi="Courier New" w:cs="Courier New"/>
              </w:rPr>
            </w:rPrChange>
          </w:rPr>
          <w:t xml:space="preserve">2011-10-13/+_06:47       4      </w:t>
        </w:r>
      </w:ins>
    </w:p>
    <w:p w14:paraId="45AA44F1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69" w:author="João Carlos Moura" w:date="2021-07-23T11:49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170" w:author="João Carlos Moura" w:date="2021-07-23T11:49:00Z">
            <w:rPr>
              <w:rFonts w:ascii="Courier New" w:hAnsi="Courier New" w:cs="Courier New"/>
            </w:rPr>
          </w:rPrChange>
        </w:rPr>
        <w:lastRenderedPageBreak/>
        <w:t>2011-10-13/06:33:25       5      388.728      26.0000</w:t>
      </w:r>
    </w:p>
    <w:p w14:paraId="3023B92E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71" w:author="João Carlos Moura" w:date="2021-07-23T11:49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172" w:author="João Carlos Moura" w:date="2021-07-23T11:49:00Z">
            <w:rPr>
              <w:rFonts w:ascii="Courier New" w:hAnsi="Courier New" w:cs="Courier New"/>
            </w:rPr>
          </w:rPrChange>
        </w:rPr>
        <w:t>2011-10-13/</w:t>
      </w:r>
      <w:proofErr w:type="gramStart"/>
      <w:r w:rsidRPr="00E2604B">
        <w:rPr>
          <w:rFonts w:ascii="Courier New" w:hAnsi="Courier New" w:cs="Courier New"/>
          <w:color w:val="000000" w:themeColor="text1"/>
          <w:rPrChange w:id="173" w:author="João Carlos Moura" w:date="2021-07-23T11:49:00Z">
            <w:rPr>
              <w:rFonts w:ascii="Courier New" w:hAnsi="Courier New" w:cs="Courier New"/>
            </w:rPr>
          </w:rPrChange>
        </w:rPr>
        <w:t xml:space="preserve">07:14:29 </w:t>
      </w:r>
      <w:ins w:id="174" w:author="Adriane Marques" w:date="2021-06-17T14:40:00Z">
        <w:r w:rsidR="00511F2E" w:rsidRPr="00E2604B">
          <w:rPr>
            <w:rFonts w:ascii="Courier New" w:hAnsi="Courier New" w:cs="Courier New"/>
            <w:color w:val="000000" w:themeColor="text1"/>
            <w:rPrChange w:id="175" w:author="João Carlos Moura" w:date="2021-07-23T11:49:00Z">
              <w:rPr>
                <w:rFonts w:ascii="Courier New" w:hAnsi="Courier New" w:cs="Courier New"/>
              </w:rPr>
            </w:rPrChange>
          </w:rPr>
          <w:t xml:space="preserve"> n</w:t>
        </w:r>
        <w:proofErr w:type="gramEnd"/>
        <w:r w:rsidR="00511F2E" w:rsidRPr="00E2604B">
          <w:rPr>
            <w:rFonts w:ascii="Courier New" w:hAnsi="Courier New" w:cs="Courier New"/>
            <w:color w:val="000000" w:themeColor="text1"/>
            <w:rPrChange w:id="176" w:author="João Carlos Moura" w:date="2021-07-23T11:49:00Z">
              <w:rPr>
                <w:rFonts w:ascii="Courier New" w:hAnsi="Courier New" w:cs="Courier New"/>
              </w:rPr>
            </w:rPrChange>
          </w:rPr>
          <w:t xml:space="preserve"> marcar?</w:t>
        </w:r>
      </w:ins>
      <w:r w:rsidRPr="00E2604B">
        <w:rPr>
          <w:rFonts w:ascii="Courier New" w:hAnsi="Courier New" w:cs="Courier New"/>
          <w:color w:val="000000" w:themeColor="text1"/>
          <w:rPrChange w:id="177" w:author="João Carlos Moura" w:date="2021-07-23T11:49:00Z">
            <w:rPr>
              <w:rFonts w:ascii="Courier New" w:hAnsi="Courier New" w:cs="Courier New"/>
            </w:rPr>
          </w:rPrChange>
        </w:rPr>
        <w:t xml:space="preserve">      6      227.590      36.0000</w:t>
      </w:r>
    </w:p>
    <w:p w14:paraId="6583D534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78" w:author="João Carlos Moura" w:date="2021-07-23T11:49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179" w:author="João Carlos Moura" w:date="2021-07-23T11:49:00Z">
            <w:rPr>
              <w:rFonts w:ascii="Courier New" w:hAnsi="Courier New" w:cs="Courier New"/>
            </w:rPr>
          </w:rPrChange>
        </w:rPr>
        <w:t>2011-10-14/05:57:59       1      33.6376      85.0000</w:t>
      </w:r>
    </w:p>
    <w:p w14:paraId="0D970E46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80" w:author="João Carlos Moura" w:date="2021-07-23T11:49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181" w:author="João Carlos Moura" w:date="2021-07-23T11:49:00Z">
            <w:rPr>
              <w:rFonts w:ascii="Courier New" w:hAnsi="Courier New" w:cs="Courier New"/>
            </w:rPr>
          </w:rPrChange>
        </w:rPr>
        <w:t>2011-10-14/06:14:00       2      45.6749      18.0000</w:t>
      </w:r>
    </w:p>
    <w:p w14:paraId="770B59DC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82" w:author="João Carlos Moura" w:date="2021-07-23T11:49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183" w:author="João Carlos Moura" w:date="2021-07-23T11:49:00Z">
            <w:rPr>
              <w:rFonts w:ascii="Courier New" w:hAnsi="Courier New" w:cs="Courier New"/>
            </w:rPr>
          </w:rPrChange>
        </w:rPr>
        <w:t>2011-10-14/06:26:11       5      98.1317      10.0000</w:t>
      </w:r>
    </w:p>
    <w:p w14:paraId="0983433D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84" w:author="João Carlos Moura" w:date="2021-07-23T11:49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185" w:author="João Carlos Moura" w:date="2021-07-23T11:49:00Z">
            <w:rPr>
              <w:rFonts w:ascii="Courier New" w:hAnsi="Courier New" w:cs="Courier New"/>
            </w:rPr>
          </w:rPrChange>
        </w:rPr>
        <w:t xml:space="preserve">2011-10-14/07:52:39   </w:t>
      </w:r>
      <w:ins w:id="186" w:author="Adriane Marques" w:date="2021-06-17T14:41:00Z">
        <w:r w:rsidR="00511F2E" w:rsidRPr="00E2604B">
          <w:rPr>
            <w:rFonts w:ascii="Courier New" w:hAnsi="Courier New" w:cs="Courier New"/>
            <w:color w:val="000000" w:themeColor="text1"/>
            <w:rPrChange w:id="187" w:author="João Carlos Moura" w:date="2021-07-23T11:49:00Z">
              <w:rPr>
                <w:rFonts w:ascii="Courier New" w:hAnsi="Courier New" w:cs="Courier New"/>
              </w:rPr>
            </w:rPrChange>
          </w:rPr>
          <w:t>+_07:54</w:t>
        </w:r>
      </w:ins>
      <w:r w:rsidRPr="00E2604B">
        <w:rPr>
          <w:rFonts w:ascii="Courier New" w:hAnsi="Courier New" w:cs="Courier New"/>
          <w:color w:val="000000" w:themeColor="text1"/>
          <w:rPrChange w:id="188" w:author="João Carlos Moura" w:date="2021-07-23T11:49:00Z">
            <w:rPr>
              <w:rFonts w:ascii="Courier New" w:hAnsi="Courier New" w:cs="Courier New"/>
            </w:rPr>
          </w:rPrChange>
        </w:rPr>
        <w:t xml:space="preserve">    6      133.248      10.0000</w:t>
      </w:r>
    </w:p>
    <w:p w14:paraId="0BB72772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89" w:author="João Carlos Moura" w:date="2021-07-23T11:48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190" w:author="João Carlos Moura" w:date="2021-07-23T11:48:00Z">
            <w:rPr>
              <w:rFonts w:ascii="Courier New" w:hAnsi="Courier New" w:cs="Courier New"/>
            </w:rPr>
          </w:rPrChange>
        </w:rPr>
        <w:t>2011-10-15/06:02:51       1      98.1317      26.0000</w:t>
      </w:r>
    </w:p>
    <w:p w14:paraId="0C71014E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91" w:author="João Carlos Moura" w:date="2021-07-23T11:48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192" w:author="João Carlos Moura" w:date="2021-07-23T11:48:00Z">
            <w:rPr>
              <w:rFonts w:ascii="Courier New" w:hAnsi="Courier New" w:cs="Courier New"/>
            </w:rPr>
          </w:rPrChange>
        </w:rPr>
        <w:t>2011-10-15/06:13:58       2      90.9067      10.0000</w:t>
      </w:r>
    </w:p>
    <w:p w14:paraId="664BCC59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193" w:author="João Carlos Moura" w:date="2021-07-23T11:48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194" w:author="João Carlos Moura" w:date="2021-07-23T11:48:00Z">
            <w:rPr>
              <w:rFonts w:ascii="Courier New" w:hAnsi="Courier New" w:cs="Courier New"/>
            </w:rPr>
          </w:rPrChange>
        </w:rPr>
        <w:t>2011-10-15/</w:t>
      </w:r>
      <w:proofErr w:type="gramStart"/>
      <w:r w:rsidRPr="00E2604B">
        <w:rPr>
          <w:rFonts w:ascii="Courier New" w:hAnsi="Courier New" w:cs="Courier New"/>
          <w:color w:val="000000" w:themeColor="text1"/>
          <w:rPrChange w:id="195" w:author="João Carlos Moura" w:date="2021-07-23T11:48:00Z">
            <w:rPr>
              <w:rFonts w:ascii="Courier New" w:hAnsi="Courier New" w:cs="Courier New"/>
            </w:rPr>
          </w:rPrChange>
        </w:rPr>
        <w:t xml:space="preserve">06:30:51  </w:t>
      </w:r>
      <w:ins w:id="196" w:author="Adriane Marques" w:date="2021-06-17T14:42:00Z">
        <w:r w:rsidR="00CF6BF7" w:rsidRPr="00E2604B">
          <w:rPr>
            <w:rFonts w:ascii="Courier New" w:hAnsi="Courier New" w:cs="Courier New"/>
            <w:color w:val="000000" w:themeColor="text1"/>
            <w:rPrChange w:id="197" w:author="João Carlos Moura" w:date="2021-07-23T11:48:00Z">
              <w:rPr>
                <w:rFonts w:ascii="Courier New" w:hAnsi="Courier New" w:cs="Courier New"/>
              </w:rPr>
            </w:rPrChange>
          </w:rPr>
          <w:t>talvez</w:t>
        </w:r>
        <w:proofErr w:type="gramEnd"/>
        <w:r w:rsidR="00CF6BF7" w:rsidRPr="00E2604B">
          <w:rPr>
            <w:rFonts w:ascii="Courier New" w:hAnsi="Courier New" w:cs="Courier New"/>
            <w:color w:val="000000" w:themeColor="text1"/>
            <w:rPrChange w:id="198" w:author="João Carlos Moura" w:date="2021-07-23T11:48:00Z">
              <w:rPr>
                <w:rFonts w:ascii="Courier New" w:hAnsi="Courier New" w:cs="Courier New"/>
              </w:rPr>
            </w:rPrChange>
          </w:rPr>
          <w:t xml:space="preserve"> não marcar</w:t>
        </w:r>
      </w:ins>
      <w:r w:rsidRPr="00E2604B">
        <w:rPr>
          <w:rFonts w:ascii="Courier New" w:hAnsi="Courier New" w:cs="Courier New"/>
          <w:color w:val="000000" w:themeColor="text1"/>
          <w:rPrChange w:id="199" w:author="João Carlos Moura" w:date="2021-07-23T11:48:00Z">
            <w:rPr>
              <w:rFonts w:ascii="Courier New" w:hAnsi="Courier New" w:cs="Courier New"/>
            </w:rPr>
          </w:rPrChange>
        </w:rPr>
        <w:t xml:space="preserve">     5      143.838      4.00000</w:t>
      </w:r>
    </w:p>
    <w:p w14:paraId="04EB6952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00" w:author="João Carlos Moura" w:date="2021-07-23T11:48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01" w:author="João Carlos Moura" w:date="2021-07-23T11:48:00Z">
            <w:rPr>
              <w:rFonts w:ascii="Courier New" w:hAnsi="Courier New" w:cs="Courier New"/>
            </w:rPr>
          </w:rPrChange>
        </w:rPr>
        <w:t>2011-10-15/07:46:16       6      114.350      11.0000</w:t>
      </w:r>
    </w:p>
    <w:p w14:paraId="56343359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02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03" w:author="João Carlos Moura" w:date="2021-07-23T11:47:00Z">
            <w:rPr>
              <w:rFonts w:ascii="Courier New" w:hAnsi="Courier New" w:cs="Courier New"/>
            </w:rPr>
          </w:rPrChange>
        </w:rPr>
        <w:t>2011-10-16/06:04:49       1      180.932      50.0000</w:t>
      </w:r>
    </w:p>
    <w:p w14:paraId="2BA2BEE4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04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05" w:author="João Carlos Moura" w:date="2021-07-23T11:47:00Z">
            <w:rPr>
              <w:rFonts w:ascii="Courier New" w:hAnsi="Courier New" w:cs="Courier New"/>
            </w:rPr>
          </w:rPrChange>
        </w:rPr>
        <w:t>2011-10-16/06:20:50       2      180.932      29.0000</w:t>
      </w:r>
    </w:p>
    <w:p w14:paraId="1D81F757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06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07" w:author="João Carlos Moura" w:date="2021-07-23T11:47:00Z">
            <w:rPr>
              <w:rFonts w:ascii="Courier New" w:hAnsi="Courier New" w:cs="Courier New"/>
            </w:rPr>
          </w:rPrChange>
        </w:rPr>
        <w:t>2011-10-17/05:46:07       1      78.0135      138.000</w:t>
      </w:r>
    </w:p>
    <w:p w14:paraId="1DFA7529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08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09" w:author="João Carlos Moura" w:date="2021-07-23T11:47:00Z">
            <w:rPr>
              <w:rFonts w:ascii="Courier New" w:hAnsi="Courier New" w:cs="Courier New"/>
            </w:rPr>
          </w:rPrChange>
        </w:rPr>
        <w:t>2011-10-17/06:19:49       2      62.0198      77.0000</w:t>
      </w:r>
    </w:p>
    <w:p w14:paraId="2C6D7459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10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11" w:author="João Carlos Moura" w:date="2021-07-23T11:47:00Z">
            <w:rPr>
              <w:rFonts w:ascii="Courier New" w:hAnsi="Courier New" w:cs="Courier New"/>
            </w:rPr>
          </w:rPrChange>
        </w:rPr>
        <w:t>2011-10-17/06:25:39       3      66.9489     0.000000</w:t>
      </w:r>
    </w:p>
    <w:p w14:paraId="7E15349F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12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13" w:author="João Carlos Moura" w:date="2021-07-23T11:47:00Z">
            <w:rPr>
              <w:rFonts w:ascii="Courier New" w:hAnsi="Courier New" w:cs="Courier New"/>
            </w:rPr>
          </w:rPrChange>
        </w:rPr>
        <w:t>2011-10-17/06:29:48       4      66.9489      4.00000</w:t>
      </w:r>
    </w:p>
    <w:p w14:paraId="0E90C41B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14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15" w:author="João Carlos Moura" w:date="2021-07-23T11:47:00Z">
            <w:rPr>
              <w:rFonts w:ascii="Courier New" w:hAnsi="Courier New" w:cs="Courier New"/>
            </w:rPr>
          </w:rPrChange>
        </w:rPr>
        <w:t xml:space="preserve">2011-10-17/06:42:40   </w:t>
      </w:r>
      <w:ins w:id="216" w:author="Adriane Marques" w:date="2021-06-17T14:45:00Z">
        <w:r w:rsidR="00CF6BF7" w:rsidRPr="00E2604B">
          <w:rPr>
            <w:rFonts w:ascii="Courier New" w:hAnsi="Courier New" w:cs="Courier New"/>
            <w:color w:val="000000" w:themeColor="text1"/>
            <w:rPrChange w:id="217" w:author="João Carlos Moura" w:date="2021-07-23T11:47:00Z">
              <w:rPr>
                <w:rFonts w:ascii="Courier New" w:hAnsi="Courier New" w:cs="Courier New"/>
              </w:rPr>
            </w:rPrChange>
          </w:rPr>
          <w:t>+_07:02 ou não marcar</w:t>
        </w:r>
      </w:ins>
      <w:r w:rsidRPr="00E2604B">
        <w:rPr>
          <w:rFonts w:ascii="Courier New" w:hAnsi="Courier New" w:cs="Courier New"/>
          <w:color w:val="000000" w:themeColor="text1"/>
          <w:rPrChange w:id="218" w:author="João Carlos Moura" w:date="2021-07-23T11:47:00Z">
            <w:rPr>
              <w:rFonts w:ascii="Courier New" w:hAnsi="Courier New" w:cs="Courier New"/>
            </w:rPr>
          </w:rPrChange>
        </w:rPr>
        <w:t xml:space="preserve">    5      57.4536      5.00000</w:t>
      </w:r>
    </w:p>
    <w:p w14:paraId="62BFFB86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19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20" w:author="João Carlos Moura" w:date="2021-07-23T11:47:00Z">
            <w:rPr>
              <w:rFonts w:ascii="Courier New" w:hAnsi="Courier New" w:cs="Courier New"/>
            </w:rPr>
          </w:rPrChange>
        </w:rPr>
        <w:t>2011-10-18/06:05:09       1      180.932      21.0000</w:t>
      </w:r>
    </w:p>
    <w:p w14:paraId="7A213AF6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21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22" w:author="João Carlos Moura" w:date="2021-07-23T11:47:00Z">
            <w:rPr>
              <w:rFonts w:ascii="Courier New" w:hAnsi="Courier New" w:cs="Courier New"/>
            </w:rPr>
          </w:rPrChange>
        </w:rPr>
        <w:t>2011-10-18/</w:t>
      </w:r>
      <w:proofErr w:type="gramStart"/>
      <w:r w:rsidRPr="00E2604B">
        <w:rPr>
          <w:rFonts w:ascii="Courier New" w:hAnsi="Courier New" w:cs="Courier New"/>
          <w:color w:val="000000" w:themeColor="text1"/>
          <w:rPrChange w:id="223" w:author="João Carlos Moura" w:date="2021-07-23T11:47:00Z">
            <w:rPr>
              <w:rFonts w:ascii="Courier New" w:hAnsi="Courier New" w:cs="Courier New"/>
            </w:rPr>
          </w:rPrChange>
        </w:rPr>
        <w:t xml:space="preserve">06:13:51  </w:t>
      </w:r>
      <w:ins w:id="224" w:author="Adriane Marques" w:date="2021-06-17T14:46:00Z">
        <w:r w:rsidR="000A3781" w:rsidRPr="00E2604B">
          <w:rPr>
            <w:rFonts w:ascii="Courier New" w:hAnsi="Courier New" w:cs="Courier New"/>
            <w:color w:val="000000" w:themeColor="text1"/>
            <w:rPrChange w:id="225" w:author="João Carlos Moura" w:date="2021-07-23T11:47:00Z">
              <w:rPr>
                <w:rFonts w:ascii="Courier New" w:hAnsi="Courier New" w:cs="Courier New"/>
              </w:rPr>
            </w:rPrChange>
          </w:rPr>
          <w:t>+</w:t>
        </w:r>
        <w:proofErr w:type="gramEnd"/>
        <w:r w:rsidR="000A3781" w:rsidRPr="00E2604B">
          <w:rPr>
            <w:rFonts w:ascii="Courier New" w:hAnsi="Courier New" w:cs="Courier New"/>
            <w:color w:val="000000" w:themeColor="text1"/>
            <w:rPrChange w:id="226" w:author="João Carlos Moura" w:date="2021-07-23T11:47:00Z">
              <w:rPr>
                <w:rFonts w:ascii="Courier New" w:hAnsi="Courier New" w:cs="Courier New"/>
              </w:rPr>
            </w:rPrChange>
          </w:rPr>
          <w:t>-06:2</w:t>
        </w:r>
      </w:ins>
      <w:ins w:id="227" w:author="Adriane Marques" w:date="2021-06-17T14:47:00Z">
        <w:r w:rsidR="000A3781" w:rsidRPr="00E2604B">
          <w:rPr>
            <w:rFonts w:ascii="Courier New" w:hAnsi="Courier New" w:cs="Courier New"/>
            <w:color w:val="000000" w:themeColor="text1"/>
            <w:rPrChange w:id="228" w:author="João Carlos Moura" w:date="2021-07-23T11:47:00Z">
              <w:rPr>
                <w:rFonts w:ascii="Courier New" w:hAnsi="Courier New" w:cs="Courier New"/>
              </w:rPr>
            </w:rPrChange>
          </w:rPr>
          <w:t>1</w:t>
        </w:r>
      </w:ins>
      <w:r w:rsidRPr="00E2604B">
        <w:rPr>
          <w:rFonts w:ascii="Courier New" w:hAnsi="Courier New" w:cs="Courier New"/>
          <w:color w:val="000000" w:themeColor="text1"/>
          <w:rPrChange w:id="229" w:author="João Carlos Moura" w:date="2021-07-23T11:47:00Z">
            <w:rPr>
              <w:rFonts w:ascii="Courier New" w:hAnsi="Courier New" w:cs="Courier New"/>
            </w:rPr>
          </w:rPrChange>
        </w:rPr>
        <w:t xml:space="preserve">     2      114.350      1.00000</w:t>
      </w:r>
    </w:p>
    <w:p w14:paraId="67DFF629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30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31" w:author="João Carlos Moura" w:date="2021-07-23T11:47:00Z">
            <w:rPr>
              <w:rFonts w:ascii="Courier New" w:hAnsi="Courier New" w:cs="Courier New"/>
            </w:rPr>
          </w:rPrChange>
        </w:rPr>
        <w:t>2011-10-18/</w:t>
      </w:r>
      <w:proofErr w:type="gramStart"/>
      <w:r w:rsidRPr="00E2604B">
        <w:rPr>
          <w:rFonts w:ascii="Courier New" w:hAnsi="Courier New" w:cs="Courier New"/>
          <w:color w:val="000000" w:themeColor="text1"/>
          <w:rPrChange w:id="232" w:author="João Carlos Moura" w:date="2021-07-23T11:47:00Z">
            <w:rPr>
              <w:rFonts w:ascii="Courier New" w:hAnsi="Courier New" w:cs="Courier New"/>
            </w:rPr>
          </w:rPrChange>
        </w:rPr>
        <w:t xml:space="preserve">06:26:39  </w:t>
      </w:r>
      <w:ins w:id="233" w:author="Adriane Marques" w:date="2021-06-17T14:47:00Z">
        <w:r w:rsidR="000A3781" w:rsidRPr="00E2604B">
          <w:rPr>
            <w:rFonts w:ascii="Courier New" w:hAnsi="Courier New" w:cs="Courier New"/>
            <w:color w:val="000000" w:themeColor="text1"/>
            <w:rPrChange w:id="234" w:author="João Carlos Moura" w:date="2021-07-23T11:47:00Z">
              <w:rPr>
                <w:rFonts w:ascii="Courier New" w:hAnsi="Courier New" w:cs="Courier New"/>
              </w:rPr>
            </w:rPrChange>
          </w:rPr>
          <w:t>+</w:t>
        </w:r>
        <w:proofErr w:type="gramEnd"/>
        <w:r w:rsidR="000A3781" w:rsidRPr="00E2604B">
          <w:rPr>
            <w:rFonts w:ascii="Courier New" w:hAnsi="Courier New" w:cs="Courier New"/>
            <w:color w:val="000000" w:themeColor="text1"/>
            <w:rPrChange w:id="235" w:author="João Carlos Moura" w:date="2021-07-23T11:47:00Z">
              <w:rPr>
                <w:rFonts w:ascii="Courier New" w:hAnsi="Courier New" w:cs="Courier New"/>
              </w:rPr>
            </w:rPrChange>
          </w:rPr>
          <w:t>_06:24?</w:t>
        </w:r>
      </w:ins>
      <w:r w:rsidRPr="00E2604B">
        <w:rPr>
          <w:rFonts w:ascii="Courier New" w:hAnsi="Courier New" w:cs="Courier New"/>
          <w:color w:val="000000" w:themeColor="text1"/>
          <w:rPrChange w:id="236" w:author="João Carlos Moura" w:date="2021-07-23T11:47:00Z">
            <w:rPr>
              <w:rFonts w:ascii="Courier New" w:hAnsi="Courier New" w:cs="Courier New"/>
            </w:rPr>
          </w:rPrChange>
        </w:rPr>
        <w:t xml:space="preserve">     3      98.1317      3.00000</w:t>
      </w:r>
    </w:p>
    <w:p w14:paraId="15F37A68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37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38" w:author="João Carlos Moura" w:date="2021-07-23T11:47:00Z">
            <w:rPr>
              <w:rFonts w:ascii="Courier New" w:hAnsi="Courier New" w:cs="Courier New"/>
            </w:rPr>
          </w:rPrChange>
        </w:rPr>
        <w:t>2011-10-18/06:33:09       4      114.350     0.000000</w:t>
      </w:r>
    </w:p>
    <w:p w14:paraId="38ABB6C2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39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40" w:author="João Carlos Moura" w:date="2021-07-23T11:47:00Z">
            <w:rPr>
              <w:rFonts w:ascii="Courier New" w:hAnsi="Courier New" w:cs="Courier New"/>
            </w:rPr>
          </w:rPrChange>
        </w:rPr>
        <w:t xml:space="preserve">2011-10-18/06:58:00 </w:t>
      </w:r>
      <w:proofErr w:type="gramStart"/>
      <w:r w:rsidRPr="00E2604B">
        <w:rPr>
          <w:rFonts w:ascii="Courier New" w:hAnsi="Courier New" w:cs="Courier New"/>
          <w:color w:val="000000" w:themeColor="text1"/>
          <w:rPrChange w:id="241" w:author="João Carlos Moura" w:date="2021-07-23T11:47:00Z">
            <w:rPr>
              <w:rFonts w:ascii="Courier New" w:hAnsi="Courier New" w:cs="Courier New"/>
            </w:rPr>
          </w:rPrChange>
        </w:rPr>
        <w:t xml:space="preserve">  </w:t>
      </w:r>
      <w:ins w:id="242" w:author="Adriane Marques" w:date="2021-06-17T14:47:00Z">
        <w:r w:rsidR="000A3781" w:rsidRPr="00E2604B">
          <w:rPr>
            <w:rFonts w:ascii="Courier New" w:hAnsi="Courier New" w:cs="Courier New"/>
            <w:color w:val="000000" w:themeColor="text1"/>
            <w:rPrChange w:id="243" w:author="João Carlos Moura" w:date="2021-07-23T11:47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E2604B">
        <w:rPr>
          <w:rFonts w:ascii="Courier New" w:hAnsi="Courier New" w:cs="Courier New"/>
          <w:color w:val="000000" w:themeColor="text1"/>
          <w:rPrChange w:id="244" w:author="João Carlos Moura" w:date="2021-07-23T11:47:00Z">
            <w:rPr>
              <w:rFonts w:ascii="Courier New" w:hAnsi="Courier New" w:cs="Courier New"/>
            </w:rPr>
          </w:rPrChange>
        </w:rPr>
        <w:t xml:space="preserve">    5      53.2236      25.0000</w:t>
      </w:r>
    </w:p>
    <w:p w14:paraId="2E8EF530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45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46" w:author="João Carlos Moura" w:date="2021-07-23T11:47:00Z">
            <w:rPr>
              <w:rFonts w:ascii="Courier New" w:hAnsi="Courier New" w:cs="Courier New"/>
            </w:rPr>
          </w:rPrChange>
        </w:rPr>
        <w:t>2011-10-19/</w:t>
      </w:r>
      <w:proofErr w:type="gramStart"/>
      <w:r w:rsidRPr="00E2604B">
        <w:rPr>
          <w:rFonts w:ascii="Courier New" w:hAnsi="Courier New" w:cs="Courier New"/>
          <w:color w:val="000000" w:themeColor="text1"/>
          <w:rPrChange w:id="247" w:author="João Carlos Moura" w:date="2021-07-23T11:47:00Z">
            <w:rPr>
              <w:rFonts w:ascii="Courier New" w:hAnsi="Courier New" w:cs="Courier New"/>
            </w:rPr>
          </w:rPrChange>
        </w:rPr>
        <w:t xml:space="preserve">06:12:49  </w:t>
      </w:r>
      <w:ins w:id="248" w:author="Adriane Marques" w:date="2021-06-17T14:49:00Z">
        <w:r w:rsidR="000A3781" w:rsidRPr="00E2604B">
          <w:rPr>
            <w:rFonts w:ascii="Courier New" w:hAnsi="Courier New" w:cs="Courier New"/>
            <w:color w:val="000000" w:themeColor="text1"/>
            <w:rPrChange w:id="249" w:author="João Carlos Moura" w:date="2021-07-23T11:47:00Z">
              <w:rPr>
                <w:rFonts w:ascii="Courier New" w:hAnsi="Courier New" w:cs="Courier New"/>
              </w:rPr>
            </w:rPrChange>
          </w:rPr>
          <w:t>-</w:t>
        </w:r>
        <w:proofErr w:type="gramEnd"/>
        <w:r w:rsidR="000A3781" w:rsidRPr="00E2604B">
          <w:rPr>
            <w:rFonts w:ascii="Courier New" w:hAnsi="Courier New" w:cs="Courier New"/>
            <w:color w:val="000000" w:themeColor="text1"/>
            <w:rPrChange w:id="250" w:author="João Carlos Moura" w:date="2021-07-23T11:47:00Z">
              <w:rPr>
                <w:rFonts w:ascii="Courier New" w:hAnsi="Courier New" w:cs="Courier New"/>
              </w:rPr>
            </w:rPrChange>
          </w:rPr>
          <w:t>+06:15</w:t>
        </w:r>
      </w:ins>
      <w:r w:rsidRPr="00E2604B">
        <w:rPr>
          <w:rFonts w:ascii="Courier New" w:hAnsi="Courier New" w:cs="Courier New"/>
          <w:color w:val="000000" w:themeColor="text1"/>
          <w:rPrChange w:id="251" w:author="João Carlos Moura" w:date="2021-07-23T11:47:00Z">
            <w:rPr>
              <w:rFonts w:ascii="Courier New" w:hAnsi="Courier New" w:cs="Courier New"/>
            </w:rPr>
          </w:rPrChange>
        </w:rPr>
        <w:t xml:space="preserve">     1      488.974      55.0000</w:t>
      </w:r>
    </w:p>
    <w:p w14:paraId="3D60FB91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52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53" w:author="João Carlos Moura" w:date="2021-07-23T11:47:00Z">
            <w:rPr>
              <w:rFonts w:ascii="Courier New" w:hAnsi="Courier New" w:cs="Courier New"/>
            </w:rPr>
          </w:rPrChange>
        </w:rPr>
        <w:t>2011-10-19/06:21:40       2      527.835      103.000</w:t>
      </w:r>
    </w:p>
    <w:p w14:paraId="4C9FCE4E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54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55" w:author="João Carlos Moura" w:date="2021-07-23T11:47:00Z">
            <w:rPr>
              <w:rFonts w:ascii="Courier New" w:hAnsi="Courier New" w:cs="Courier New"/>
            </w:rPr>
          </w:rPrChange>
        </w:rPr>
        <w:t>2011-10-19/</w:t>
      </w:r>
      <w:proofErr w:type="gramStart"/>
      <w:r w:rsidRPr="00E2604B">
        <w:rPr>
          <w:rFonts w:ascii="Courier New" w:hAnsi="Courier New" w:cs="Courier New"/>
          <w:color w:val="000000" w:themeColor="text1"/>
          <w:rPrChange w:id="256" w:author="João Carlos Moura" w:date="2021-07-23T11:47:00Z">
            <w:rPr>
              <w:rFonts w:ascii="Courier New" w:hAnsi="Courier New" w:cs="Courier New"/>
            </w:rPr>
          </w:rPrChange>
        </w:rPr>
        <w:t xml:space="preserve">06:47:19  </w:t>
      </w:r>
      <w:ins w:id="257" w:author="Adriane Marques" w:date="2021-06-17T14:50:00Z">
        <w:r w:rsidR="000A3781" w:rsidRPr="00E2604B">
          <w:rPr>
            <w:rFonts w:ascii="Courier New" w:hAnsi="Courier New" w:cs="Courier New"/>
            <w:color w:val="000000" w:themeColor="text1"/>
            <w:rPrChange w:id="258" w:author="João Carlos Moura" w:date="2021-07-23T11:47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E2604B">
        <w:rPr>
          <w:rFonts w:ascii="Courier New" w:hAnsi="Courier New" w:cs="Courier New"/>
          <w:color w:val="000000" w:themeColor="text1"/>
          <w:rPrChange w:id="259" w:author="João Carlos Moura" w:date="2021-07-23T11:47:00Z">
            <w:rPr>
              <w:rFonts w:ascii="Courier New" w:hAnsi="Courier New" w:cs="Courier New"/>
            </w:rPr>
          </w:rPrChange>
        </w:rPr>
        <w:t xml:space="preserve">     5      167.611      24.0000</w:t>
      </w:r>
    </w:p>
    <w:p w14:paraId="29BA5E01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60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61" w:author="João Carlos Moura" w:date="2021-07-23T11:47:00Z">
            <w:rPr>
              <w:rFonts w:ascii="Courier New" w:hAnsi="Courier New" w:cs="Courier New"/>
            </w:rPr>
          </w:rPrChange>
        </w:rPr>
        <w:t>2011-10-20/06:13:28       1      286.282      95.0000</w:t>
      </w:r>
    </w:p>
    <w:p w14:paraId="6DB513C4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62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63" w:author="João Carlos Moura" w:date="2021-07-23T11:47:00Z">
            <w:rPr>
              <w:rFonts w:ascii="Courier New" w:hAnsi="Courier New" w:cs="Courier New"/>
            </w:rPr>
          </w:rPrChange>
        </w:rPr>
        <w:t xml:space="preserve">2011-10-20/06:21:58   </w:t>
      </w:r>
      <w:ins w:id="264" w:author="Adriane Marques" w:date="2021-06-17T14:51:00Z">
        <w:r w:rsidR="000A3781" w:rsidRPr="00E2604B">
          <w:rPr>
            <w:rFonts w:ascii="Courier New" w:hAnsi="Courier New" w:cs="Courier New"/>
            <w:color w:val="000000" w:themeColor="text1"/>
            <w:rPrChange w:id="265" w:author="João Carlos Moura" w:date="2021-07-23T11:47:00Z">
              <w:rPr>
                <w:rFonts w:ascii="Courier New" w:hAnsi="Courier New" w:cs="Courier New"/>
              </w:rPr>
            </w:rPrChange>
          </w:rPr>
          <w:t>+-06:28</w:t>
        </w:r>
      </w:ins>
      <w:r w:rsidRPr="00E2604B">
        <w:rPr>
          <w:rFonts w:ascii="Courier New" w:hAnsi="Courier New" w:cs="Courier New"/>
          <w:color w:val="000000" w:themeColor="text1"/>
          <w:rPrChange w:id="266" w:author="João Carlos Moura" w:date="2021-07-23T11:47:00Z">
            <w:rPr>
              <w:rFonts w:ascii="Courier New" w:hAnsi="Courier New" w:cs="Courier New"/>
            </w:rPr>
          </w:rPrChange>
        </w:rPr>
        <w:t xml:space="preserve">    2      286.282      4.00000</w:t>
      </w:r>
    </w:p>
    <w:p w14:paraId="56C44A60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67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68" w:author="João Carlos Moura" w:date="2021-07-23T11:47:00Z">
            <w:rPr>
              <w:rFonts w:ascii="Courier New" w:hAnsi="Courier New" w:cs="Courier New"/>
            </w:rPr>
          </w:rPrChange>
        </w:rPr>
        <w:t>2011-10-20/06:30:40       3      245.678      3.00000</w:t>
      </w:r>
    </w:p>
    <w:p w14:paraId="43662E99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69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70" w:author="João Carlos Moura" w:date="2021-07-23T11:47:00Z">
            <w:rPr>
              <w:rFonts w:ascii="Courier New" w:hAnsi="Courier New" w:cs="Courier New"/>
            </w:rPr>
          </w:rPrChange>
        </w:rPr>
        <w:t>2011-10-20/06:37:22       4      265.204      1.00000</w:t>
      </w:r>
    </w:p>
    <w:p w14:paraId="421688BC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71" w:author="João Carlos Moura" w:date="2021-07-23T11:47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72" w:author="João Carlos Moura" w:date="2021-07-23T11:47:00Z">
            <w:rPr>
              <w:rFonts w:ascii="Courier New" w:hAnsi="Courier New" w:cs="Courier New"/>
            </w:rPr>
          </w:rPrChange>
        </w:rPr>
        <w:t>2011-10-20/</w:t>
      </w:r>
      <w:proofErr w:type="gramStart"/>
      <w:r w:rsidRPr="00E2604B">
        <w:rPr>
          <w:rFonts w:ascii="Courier New" w:hAnsi="Courier New" w:cs="Courier New"/>
          <w:color w:val="000000" w:themeColor="text1"/>
          <w:rPrChange w:id="273" w:author="João Carlos Moura" w:date="2021-07-23T11:47:00Z">
            <w:rPr>
              <w:rFonts w:ascii="Courier New" w:hAnsi="Courier New" w:cs="Courier New"/>
            </w:rPr>
          </w:rPrChange>
        </w:rPr>
        <w:t xml:space="preserve">07:05:58  </w:t>
      </w:r>
      <w:ins w:id="274" w:author="Adriane Marques" w:date="2021-06-17T14:52:00Z">
        <w:r w:rsidR="000A3781" w:rsidRPr="00E2604B">
          <w:rPr>
            <w:rFonts w:ascii="Courier New" w:hAnsi="Courier New" w:cs="Courier New"/>
            <w:color w:val="000000" w:themeColor="text1"/>
            <w:rPrChange w:id="275" w:author="João Carlos Moura" w:date="2021-07-23T11:47:00Z">
              <w:rPr>
                <w:rFonts w:ascii="Courier New" w:hAnsi="Courier New" w:cs="Courier New"/>
              </w:rPr>
            </w:rPrChange>
          </w:rPr>
          <w:t>+</w:t>
        </w:r>
        <w:proofErr w:type="gramEnd"/>
        <w:r w:rsidR="000A3781" w:rsidRPr="00E2604B">
          <w:rPr>
            <w:rFonts w:ascii="Courier New" w:hAnsi="Courier New" w:cs="Courier New"/>
            <w:color w:val="000000" w:themeColor="text1"/>
            <w:rPrChange w:id="276" w:author="João Carlos Moura" w:date="2021-07-23T11:47:00Z">
              <w:rPr>
                <w:rFonts w:ascii="Courier New" w:hAnsi="Courier New" w:cs="Courier New"/>
              </w:rPr>
            </w:rPrChange>
          </w:rPr>
          <w:t>-07:14?</w:t>
        </w:r>
      </w:ins>
      <w:r w:rsidRPr="00E2604B">
        <w:rPr>
          <w:rFonts w:ascii="Courier New" w:hAnsi="Courier New" w:cs="Courier New"/>
          <w:color w:val="000000" w:themeColor="text1"/>
          <w:rPrChange w:id="277" w:author="João Carlos Moura" w:date="2021-07-23T11:47:00Z">
            <w:rPr>
              <w:rFonts w:ascii="Courier New" w:hAnsi="Courier New" w:cs="Courier New"/>
            </w:rPr>
          </w:rPrChange>
        </w:rPr>
        <w:t xml:space="preserve">     5      155.270      6.00000</w:t>
      </w:r>
    </w:p>
    <w:p w14:paraId="75887660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78" w:author="João Carlos Moura" w:date="2021-07-23T11:46:00Z">
            <w:rPr>
              <w:rFonts w:ascii="Courier New" w:hAnsi="Courier New" w:cs="Courier New"/>
            </w:rPr>
          </w:rPrChange>
        </w:rPr>
      </w:pPr>
      <w:bookmarkStart w:id="279" w:name="_Hlk77933210"/>
      <w:r w:rsidRPr="00E2604B">
        <w:rPr>
          <w:rFonts w:ascii="Courier New" w:hAnsi="Courier New" w:cs="Courier New"/>
          <w:color w:val="000000" w:themeColor="text1"/>
          <w:rPrChange w:id="280" w:author="João Carlos Moura" w:date="2021-07-23T11:46:00Z">
            <w:rPr>
              <w:rFonts w:ascii="Courier New" w:hAnsi="Courier New" w:cs="Courier New"/>
            </w:rPr>
          </w:rPrChange>
        </w:rPr>
        <w:t>2011-10-21/06:14:30       1      57.4536      46.0000</w:t>
      </w:r>
    </w:p>
    <w:p w14:paraId="0F32382A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81" w:author="João Carlos Moura" w:date="2021-07-23T11:46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82" w:author="João Carlos Moura" w:date="2021-07-23T11:46:00Z">
            <w:rPr>
              <w:rFonts w:ascii="Courier New" w:hAnsi="Courier New" w:cs="Courier New"/>
            </w:rPr>
          </w:rPrChange>
        </w:rPr>
        <w:t>2011-10-21/06:30:10       2      57.4536      180.000</w:t>
      </w:r>
    </w:p>
    <w:p w14:paraId="14A15D55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83" w:author="João Carlos Moura" w:date="2021-07-23T11:46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84" w:author="João Carlos Moura" w:date="2021-07-23T11:46:00Z">
            <w:rPr>
              <w:rFonts w:ascii="Courier New" w:hAnsi="Courier New" w:cs="Courier New"/>
            </w:rPr>
          </w:rPrChange>
        </w:rPr>
        <w:t>2011-10-21/06:33:39       3      66.9489      11.0000</w:t>
      </w:r>
    </w:p>
    <w:p w14:paraId="0D863097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85" w:author="João Carlos Moura" w:date="2021-07-23T11:46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86" w:author="João Carlos Moura" w:date="2021-07-23T11:46:00Z">
            <w:rPr>
              <w:rFonts w:ascii="Courier New" w:hAnsi="Courier New" w:cs="Courier New"/>
            </w:rPr>
          </w:rPrChange>
        </w:rPr>
        <w:t>2011-10-21/06:40:21       4      72.2698      3.00000</w:t>
      </w:r>
    </w:p>
    <w:bookmarkEnd w:id="279"/>
    <w:p w14:paraId="7002D8DC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87" w:author="João Carlos Moura" w:date="2021-07-23T11:46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88" w:author="João Carlos Moura" w:date="2021-07-23T11:46:00Z">
            <w:rPr>
              <w:rFonts w:ascii="Courier New" w:hAnsi="Courier New" w:cs="Courier New"/>
            </w:rPr>
          </w:rPrChange>
        </w:rPr>
        <w:t>2011-10-22/06:23:39       1      167.611      9.00000</w:t>
      </w:r>
    </w:p>
    <w:p w14:paraId="38465F1E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89" w:author="João Carlos Moura" w:date="2021-07-23T11:46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90" w:author="João Carlos Moura" w:date="2021-07-23T11:46:00Z">
            <w:rPr>
              <w:rFonts w:ascii="Courier New" w:hAnsi="Courier New" w:cs="Courier New"/>
            </w:rPr>
          </w:rPrChange>
        </w:rPr>
        <w:t xml:space="preserve">2011-10-22/06:33:09   </w:t>
      </w:r>
      <w:ins w:id="291" w:author="Adriane Marques" w:date="2021-06-17T14:54:00Z">
        <w:r w:rsidR="000A3781" w:rsidRPr="00E2604B">
          <w:rPr>
            <w:rFonts w:ascii="Courier New" w:hAnsi="Courier New" w:cs="Courier New"/>
            <w:color w:val="000000" w:themeColor="text1"/>
            <w:rPrChange w:id="292" w:author="João Carlos Moura" w:date="2021-07-23T11:46:00Z">
              <w:rPr>
                <w:rFonts w:ascii="Courier New" w:hAnsi="Courier New" w:cs="Courier New"/>
              </w:rPr>
            </w:rPrChange>
          </w:rPr>
          <w:t>+-06:34</w:t>
        </w:r>
      </w:ins>
      <w:r w:rsidRPr="00E2604B">
        <w:rPr>
          <w:rFonts w:ascii="Courier New" w:hAnsi="Courier New" w:cs="Courier New"/>
          <w:color w:val="000000" w:themeColor="text1"/>
          <w:rPrChange w:id="293" w:author="João Carlos Moura" w:date="2021-07-23T11:46:00Z">
            <w:rPr>
              <w:rFonts w:ascii="Courier New" w:hAnsi="Courier New" w:cs="Courier New"/>
            </w:rPr>
          </w:rPrChange>
        </w:rPr>
        <w:t xml:space="preserve">    2      180.932      12.0000</w:t>
      </w:r>
    </w:p>
    <w:p w14:paraId="7EBBCAA6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94" w:author="João Carlos Moura" w:date="2021-07-23T11:46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95" w:author="João Carlos Moura" w:date="2021-07-23T11:46:00Z">
            <w:rPr>
              <w:rFonts w:ascii="Courier New" w:hAnsi="Courier New" w:cs="Courier New"/>
            </w:rPr>
          </w:rPrChange>
        </w:rPr>
        <w:t>2011-10-22/06:36:59       3      180.932      3.00000</w:t>
      </w:r>
    </w:p>
    <w:p w14:paraId="055A50D2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96" w:author="João Carlos Moura" w:date="2021-07-23T11:46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97" w:author="João Carlos Moura" w:date="2021-07-23T11:46:00Z">
            <w:rPr>
              <w:rFonts w:ascii="Courier New" w:hAnsi="Courier New" w:cs="Courier New"/>
            </w:rPr>
          </w:rPrChange>
        </w:rPr>
        <w:t>2011-10-22/06:42:32       4      195.311      3.00000</w:t>
      </w:r>
    </w:p>
    <w:p w14:paraId="74DB4E58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298" w:author="João Carlos Moura" w:date="2021-07-23T11:46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299" w:author="João Carlos Moura" w:date="2021-07-23T11:46:00Z">
            <w:rPr>
              <w:rFonts w:ascii="Courier New" w:hAnsi="Courier New" w:cs="Courier New"/>
            </w:rPr>
          </w:rPrChange>
        </w:rPr>
        <w:t xml:space="preserve">2011-10-22/07:05:26   </w:t>
      </w:r>
      <w:ins w:id="300" w:author="Adriane Marques" w:date="2021-06-17T14:55:00Z">
        <w:r w:rsidR="000A3781" w:rsidRPr="00E2604B">
          <w:rPr>
            <w:rFonts w:ascii="Courier New" w:hAnsi="Courier New" w:cs="Courier New"/>
            <w:color w:val="000000" w:themeColor="text1"/>
            <w:rPrChange w:id="301" w:author="João Carlos Moura" w:date="2021-07-23T11:46:00Z">
              <w:rPr>
                <w:rFonts w:ascii="Courier New" w:hAnsi="Courier New" w:cs="Courier New"/>
              </w:rPr>
            </w:rPrChange>
          </w:rPr>
          <w:t>+-07:48</w:t>
        </w:r>
      </w:ins>
      <w:r w:rsidRPr="00E2604B">
        <w:rPr>
          <w:rFonts w:ascii="Courier New" w:hAnsi="Courier New" w:cs="Courier New"/>
          <w:color w:val="000000" w:themeColor="text1"/>
          <w:rPrChange w:id="302" w:author="João Carlos Moura" w:date="2021-07-23T11:46:00Z">
            <w:rPr>
              <w:rFonts w:ascii="Courier New" w:hAnsi="Courier New" w:cs="Courier New"/>
            </w:rPr>
          </w:rPrChange>
        </w:rPr>
        <w:t xml:space="preserve">    5      19.6940      45.0000</w:t>
      </w:r>
    </w:p>
    <w:p w14:paraId="1C597FCE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03" w:author="João Carlos Moura" w:date="2021-07-23T11:46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04" w:author="João Carlos Moura" w:date="2021-07-23T11:46:00Z">
            <w:rPr>
              <w:rFonts w:ascii="Courier New" w:hAnsi="Courier New" w:cs="Courier New"/>
            </w:rPr>
          </w:rPrChange>
        </w:rPr>
        <w:t>2011-10-22/08:15:30       6      42.3121      252.000</w:t>
      </w:r>
    </w:p>
    <w:p w14:paraId="3088C2CD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05" w:author="João Carlos Moura" w:date="2021-07-23T11:46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06" w:author="João Carlos Moura" w:date="2021-07-23T11:46:00Z">
            <w:rPr>
              <w:rFonts w:ascii="Courier New" w:hAnsi="Courier New" w:cs="Courier New"/>
            </w:rPr>
          </w:rPrChange>
        </w:rPr>
        <w:t>2011-10-23/06:25:59       1      114.350      355.000</w:t>
      </w:r>
    </w:p>
    <w:p w14:paraId="09A5F876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ins w:id="307" w:author="Adriane Marques" w:date="2021-06-17T14:56:00Z"/>
          <w:rFonts w:ascii="Courier New" w:hAnsi="Courier New" w:cs="Courier New"/>
          <w:color w:val="000000" w:themeColor="text1"/>
          <w:rPrChange w:id="308" w:author="João Carlos Moura" w:date="2021-07-23T11:46:00Z">
            <w:rPr>
              <w:ins w:id="309" w:author="Adriane Marques" w:date="2021-06-17T14:56:00Z"/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10" w:author="João Carlos Moura" w:date="2021-07-23T11:46:00Z">
            <w:rPr>
              <w:rFonts w:ascii="Courier New" w:hAnsi="Courier New" w:cs="Courier New"/>
            </w:rPr>
          </w:rPrChange>
        </w:rPr>
        <w:t>2011-10-23/06:39:19       2      90.9067      10.0000</w:t>
      </w:r>
    </w:p>
    <w:p w14:paraId="3F396D02" w14:textId="77777777" w:rsidR="000A3781" w:rsidRPr="00E2604B" w:rsidRDefault="000A3781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11" w:author="João Carlos Moura" w:date="2021-07-23T11:46:00Z">
            <w:rPr>
              <w:rFonts w:ascii="Courier New" w:hAnsi="Courier New" w:cs="Courier New"/>
            </w:rPr>
          </w:rPrChange>
        </w:rPr>
      </w:pPr>
      <w:ins w:id="312" w:author="Adriane Marques" w:date="2021-06-17T14:56:00Z">
        <w:r w:rsidRPr="00E2604B">
          <w:rPr>
            <w:rFonts w:ascii="Courier New" w:hAnsi="Courier New" w:cs="Courier New"/>
            <w:color w:val="000000" w:themeColor="text1"/>
            <w:rPrChange w:id="313" w:author="João Carlos Moura" w:date="2021-07-23T11:46:00Z">
              <w:rPr>
                <w:rFonts w:ascii="Courier New" w:hAnsi="Courier New" w:cs="Courier New"/>
              </w:rPr>
            </w:rPrChange>
          </w:rPr>
          <w:t>Tentar marcar PEB</w:t>
        </w:r>
      </w:ins>
    </w:p>
    <w:p w14:paraId="1917AAAA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14" w:author="João Carlos Moura" w:date="2021-07-23T11:46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15" w:author="João Carlos Moura" w:date="2021-07-23T11:46:00Z">
            <w:rPr>
              <w:rFonts w:ascii="Courier New" w:hAnsi="Courier New" w:cs="Courier New"/>
            </w:rPr>
          </w:rPrChange>
        </w:rPr>
        <w:t>2011-10-23/</w:t>
      </w:r>
      <w:proofErr w:type="gramStart"/>
      <w:r w:rsidRPr="00E2604B">
        <w:rPr>
          <w:rFonts w:ascii="Courier New" w:hAnsi="Courier New" w:cs="Courier New"/>
          <w:color w:val="000000" w:themeColor="text1"/>
          <w:rPrChange w:id="316" w:author="João Carlos Moura" w:date="2021-07-23T11:46:00Z">
            <w:rPr>
              <w:rFonts w:ascii="Courier New" w:hAnsi="Courier New" w:cs="Courier New"/>
            </w:rPr>
          </w:rPrChange>
        </w:rPr>
        <w:t xml:space="preserve">06:54:31  </w:t>
      </w:r>
      <w:ins w:id="317" w:author="Adriane Marques" w:date="2021-06-17T14:57:00Z">
        <w:r w:rsidR="00914F8C" w:rsidRPr="00E2604B">
          <w:rPr>
            <w:rFonts w:ascii="Courier New" w:hAnsi="Courier New" w:cs="Courier New"/>
            <w:color w:val="000000" w:themeColor="text1"/>
            <w:rPrChange w:id="318" w:author="João Carlos Moura" w:date="2021-07-23T11:46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E2604B">
        <w:rPr>
          <w:rFonts w:ascii="Courier New" w:hAnsi="Courier New" w:cs="Courier New"/>
          <w:color w:val="000000" w:themeColor="text1"/>
          <w:rPrChange w:id="319" w:author="João Carlos Moura" w:date="2021-07-23T11:46:00Z">
            <w:rPr>
              <w:rFonts w:ascii="Courier New" w:hAnsi="Courier New" w:cs="Courier New"/>
            </w:rPr>
          </w:rPrChange>
        </w:rPr>
        <w:t xml:space="preserve">     5      98.1317      4.00000</w:t>
      </w:r>
    </w:p>
    <w:p w14:paraId="3BFAF36E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20" w:author="João Carlos Moura" w:date="2021-07-23T11:46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21" w:author="João Carlos Moura" w:date="2021-07-23T11:46:00Z">
            <w:rPr>
              <w:rFonts w:ascii="Courier New" w:hAnsi="Courier New" w:cs="Courier New"/>
            </w:rPr>
          </w:rPrChange>
        </w:rPr>
        <w:t>2011-10-23/08:24:21       6      488.974      1.00000</w:t>
      </w:r>
    </w:p>
    <w:p w14:paraId="25599B3A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22" w:author="João Carlos Moura" w:date="2021-07-23T11:46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23" w:author="João Carlos Moura" w:date="2021-07-23T11:46:00Z">
            <w:rPr>
              <w:rFonts w:ascii="Courier New" w:hAnsi="Courier New" w:cs="Courier New"/>
            </w:rPr>
          </w:rPrChange>
        </w:rPr>
        <w:t>2011-10-24/06:28:23       1      33.6376      873.000</w:t>
      </w:r>
    </w:p>
    <w:p w14:paraId="79A4D8DB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ins w:id="324" w:author="Adriane Marques" w:date="2021-06-17T14:59:00Z"/>
          <w:rFonts w:ascii="Courier New" w:hAnsi="Courier New" w:cs="Courier New"/>
          <w:color w:val="000000" w:themeColor="text1"/>
          <w:rPrChange w:id="325" w:author="João Carlos Moura" w:date="2021-07-23T11:46:00Z">
            <w:rPr>
              <w:ins w:id="326" w:author="Adriane Marques" w:date="2021-06-17T14:59:00Z"/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27" w:author="João Carlos Moura" w:date="2021-07-23T11:46:00Z">
            <w:rPr>
              <w:rFonts w:ascii="Courier New" w:hAnsi="Courier New" w:cs="Courier New"/>
            </w:rPr>
          </w:rPrChange>
        </w:rPr>
        <w:t>2011-10-24/06:40:42       2      42.3121      27.0000</w:t>
      </w:r>
    </w:p>
    <w:p w14:paraId="44205321" w14:textId="77777777" w:rsidR="0032595B" w:rsidRPr="00E2604B" w:rsidRDefault="0032595B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28" w:author="João Carlos Moura" w:date="2021-07-23T11:46:00Z">
            <w:rPr>
              <w:rFonts w:ascii="Courier New" w:hAnsi="Courier New" w:cs="Courier New"/>
            </w:rPr>
          </w:rPrChange>
        </w:rPr>
      </w:pPr>
      <w:ins w:id="329" w:author="Adriane Marques" w:date="2021-06-17T14:59:00Z">
        <w:r w:rsidRPr="00E2604B">
          <w:rPr>
            <w:rFonts w:ascii="Courier New" w:hAnsi="Courier New" w:cs="Courier New"/>
            <w:color w:val="000000" w:themeColor="text1"/>
            <w:rPrChange w:id="330" w:author="João Carlos Moura" w:date="2021-07-23T11:46:00Z">
              <w:rPr>
                <w:rFonts w:ascii="Courier New" w:hAnsi="Courier New" w:cs="Courier New"/>
              </w:rPr>
            </w:rPrChange>
          </w:rPr>
          <w:t>Marcar PEB</w:t>
        </w:r>
      </w:ins>
    </w:p>
    <w:p w14:paraId="2721DF59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31" w:author="João Carlos Moura" w:date="2021-07-23T11:46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32" w:author="João Carlos Moura" w:date="2021-07-23T11:46:00Z">
            <w:rPr>
              <w:rFonts w:ascii="Courier New" w:hAnsi="Courier New" w:cs="Courier New"/>
            </w:rPr>
          </w:rPrChange>
        </w:rPr>
        <w:t xml:space="preserve">2011-10-24/07:07:10   </w:t>
      </w:r>
      <w:ins w:id="333" w:author="Adriane Marques" w:date="2021-06-17T14:59:00Z">
        <w:r w:rsidR="0032595B" w:rsidRPr="00E2604B">
          <w:rPr>
            <w:rFonts w:ascii="Courier New" w:hAnsi="Courier New" w:cs="Courier New"/>
            <w:color w:val="000000" w:themeColor="text1"/>
            <w:rPrChange w:id="334" w:author="João Carlos Moura" w:date="2021-07-23T11:46:00Z">
              <w:rPr>
                <w:rFonts w:ascii="Courier New" w:hAnsi="Courier New" w:cs="Courier New"/>
              </w:rPr>
            </w:rPrChange>
          </w:rPr>
          <w:t>+-07:46</w:t>
        </w:r>
      </w:ins>
      <w:r w:rsidRPr="00E2604B">
        <w:rPr>
          <w:rFonts w:ascii="Courier New" w:hAnsi="Courier New" w:cs="Courier New"/>
          <w:color w:val="000000" w:themeColor="text1"/>
          <w:rPrChange w:id="335" w:author="João Carlos Moura" w:date="2021-07-23T11:46:00Z">
            <w:rPr>
              <w:rFonts w:ascii="Courier New" w:hAnsi="Courier New" w:cs="Courier New"/>
            </w:rPr>
          </w:rPrChange>
        </w:rPr>
        <w:t xml:space="preserve">    5      57.4536      5.00000</w:t>
      </w:r>
    </w:p>
    <w:p w14:paraId="59822250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36" w:author="João Carlos Moura" w:date="2021-07-23T11:46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37" w:author="João Carlos Moura" w:date="2021-07-23T11:46:00Z">
            <w:rPr>
              <w:rFonts w:ascii="Courier New" w:hAnsi="Courier New" w:cs="Courier New"/>
            </w:rPr>
          </w:rPrChange>
        </w:rPr>
        <w:t>2011-10-24/</w:t>
      </w:r>
      <w:proofErr w:type="gramStart"/>
      <w:r w:rsidRPr="00E2604B">
        <w:rPr>
          <w:rFonts w:ascii="Courier New" w:hAnsi="Courier New" w:cs="Courier New"/>
          <w:color w:val="000000" w:themeColor="text1"/>
          <w:rPrChange w:id="338" w:author="João Carlos Moura" w:date="2021-07-23T11:46:00Z">
            <w:rPr>
              <w:rFonts w:ascii="Courier New" w:hAnsi="Courier New" w:cs="Courier New"/>
            </w:rPr>
          </w:rPrChange>
        </w:rPr>
        <w:t xml:space="preserve">08:20:10  </w:t>
      </w:r>
      <w:ins w:id="339" w:author="Adriane Marques" w:date="2021-06-17T14:59:00Z">
        <w:r w:rsidR="0032595B" w:rsidRPr="00E2604B">
          <w:rPr>
            <w:rFonts w:ascii="Courier New" w:hAnsi="Courier New" w:cs="Courier New"/>
            <w:color w:val="000000" w:themeColor="text1"/>
            <w:rPrChange w:id="340" w:author="João Carlos Moura" w:date="2021-07-23T11:46:00Z">
              <w:rPr>
                <w:rFonts w:ascii="Courier New" w:hAnsi="Courier New" w:cs="Courier New"/>
              </w:rPr>
            </w:rPrChange>
          </w:rPr>
          <w:t>+</w:t>
        </w:r>
        <w:proofErr w:type="gramEnd"/>
        <w:r w:rsidR="0032595B" w:rsidRPr="00E2604B">
          <w:rPr>
            <w:rFonts w:ascii="Courier New" w:hAnsi="Courier New" w:cs="Courier New"/>
            <w:color w:val="000000" w:themeColor="text1"/>
            <w:rPrChange w:id="341" w:author="João Carlos Moura" w:date="2021-07-23T11:46:00Z">
              <w:rPr>
                <w:rFonts w:ascii="Courier New" w:hAnsi="Courier New" w:cs="Courier New"/>
              </w:rPr>
            </w:rPrChange>
          </w:rPr>
          <w:t>-08:</w:t>
        </w:r>
      </w:ins>
      <w:ins w:id="342" w:author="Adriane Marques" w:date="2021-06-17T15:00:00Z">
        <w:r w:rsidR="0032595B" w:rsidRPr="00E2604B">
          <w:rPr>
            <w:rFonts w:ascii="Courier New" w:hAnsi="Courier New" w:cs="Courier New"/>
            <w:color w:val="000000" w:themeColor="text1"/>
            <w:rPrChange w:id="343" w:author="João Carlos Moura" w:date="2021-07-23T11:46:00Z">
              <w:rPr>
                <w:rFonts w:ascii="Courier New" w:hAnsi="Courier New" w:cs="Courier New"/>
              </w:rPr>
            </w:rPrChange>
          </w:rPr>
          <w:t>23</w:t>
        </w:r>
      </w:ins>
      <w:r w:rsidRPr="00E2604B">
        <w:rPr>
          <w:rFonts w:ascii="Courier New" w:hAnsi="Courier New" w:cs="Courier New"/>
          <w:color w:val="000000" w:themeColor="text1"/>
          <w:rPrChange w:id="344" w:author="João Carlos Moura" w:date="2021-07-23T11:46:00Z">
            <w:rPr>
              <w:rFonts w:ascii="Courier New" w:hAnsi="Courier New" w:cs="Courier New"/>
            </w:rPr>
          </w:rPrChange>
        </w:rPr>
        <w:t xml:space="preserve">     6      39.1969      112.000</w:t>
      </w:r>
    </w:p>
    <w:p w14:paraId="706B2DC0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45" w:author="João Carlos Moura" w:date="2021-07-23T11:45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46" w:author="João Carlos Moura" w:date="2021-07-23T11:45:00Z">
            <w:rPr>
              <w:rFonts w:ascii="Courier New" w:hAnsi="Courier New" w:cs="Courier New"/>
            </w:rPr>
          </w:rPrChange>
        </w:rPr>
        <w:lastRenderedPageBreak/>
        <w:t>2011-10-25/06:32:40       1      84.2137      710.000</w:t>
      </w:r>
    </w:p>
    <w:p w14:paraId="5AC72505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47" w:author="João Carlos Moura" w:date="2021-07-23T11:45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48" w:author="João Carlos Moura" w:date="2021-07-23T11:45:00Z">
            <w:rPr>
              <w:rFonts w:ascii="Courier New" w:hAnsi="Courier New" w:cs="Courier New"/>
            </w:rPr>
          </w:rPrChange>
        </w:rPr>
        <w:t>2011-10-25/06:40:58       2      123.438      8.00000</w:t>
      </w:r>
    </w:p>
    <w:p w14:paraId="24E41DD7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49" w:author="João Carlos Moura" w:date="2021-07-23T11:45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50" w:author="João Carlos Moura" w:date="2021-07-23T11:45:00Z">
            <w:rPr>
              <w:rFonts w:ascii="Courier New" w:hAnsi="Courier New" w:cs="Courier New"/>
            </w:rPr>
          </w:rPrChange>
        </w:rPr>
        <w:t xml:space="preserve">2011-10-25/07:16:20  </w:t>
      </w:r>
      <w:proofErr w:type="gramStart"/>
      <w:r w:rsidRPr="00E2604B">
        <w:rPr>
          <w:rFonts w:ascii="Courier New" w:hAnsi="Courier New" w:cs="Courier New"/>
          <w:color w:val="000000" w:themeColor="text1"/>
          <w:rPrChange w:id="351" w:author="João Carlos Moura" w:date="2021-07-23T11:45:00Z">
            <w:rPr>
              <w:rFonts w:ascii="Courier New" w:hAnsi="Courier New" w:cs="Courier New"/>
            </w:rPr>
          </w:rPrChange>
        </w:rPr>
        <w:t xml:space="preserve">  </w:t>
      </w:r>
      <w:ins w:id="352" w:author="Adriane Marques" w:date="2021-06-17T15:00:00Z">
        <w:r w:rsidR="00517891" w:rsidRPr="00E2604B">
          <w:rPr>
            <w:rFonts w:ascii="Courier New" w:hAnsi="Courier New" w:cs="Courier New"/>
            <w:color w:val="000000" w:themeColor="text1"/>
            <w:rPrChange w:id="353" w:author="João Carlos Moura" w:date="2021-07-23T11:45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E2604B">
        <w:rPr>
          <w:rFonts w:ascii="Courier New" w:hAnsi="Courier New" w:cs="Courier New"/>
          <w:color w:val="000000" w:themeColor="text1"/>
          <w:rPrChange w:id="354" w:author="João Carlos Moura" w:date="2021-07-23T11:45:00Z">
            <w:rPr>
              <w:rFonts w:ascii="Courier New" w:hAnsi="Courier New" w:cs="Courier New"/>
            </w:rPr>
          </w:rPrChange>
        </w:rPr>
        <w:t xml:space="preserve">   5      53.2236      39.0000</w:t>
      </w:r>
    </w:p>
    <w:p w14:paraId="5E597F98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55" w:author="João Carlos Moura" w:date="2021-07-23T11:45:00Z">
            <w:rPr>
              <w:rFonts w:ascii="Courier New" w:hAnsi="Courier New" w:cs="Courier New"/>
            </w:rPr>
          </w:rPrChange>
        </w:rPr>
      </w:pPr>
      <w:bookmarkStart w:id="356" w:name="_Hlk77933143"/>
      <w:r w:rsidRPr="00E2604B">
        <w:rPr>
          <w:rFonts w:ascii="Courier New" w:hAnsi="Courier New" w:cs="Courier New"/>
          <w:color w:val="000000" w:themeColor="text1"/>
          <w:rPrChange w:id="357" w:author="João Carlos Moura" w:date="2021-07-23T11:45:00Z">
            <w:rPr>
              <w:rFonts w:ascii="Courier New" w:hAnsi="Courier New" w:cs="Courier New"/>
            </w:rPr>
          </w:rPrChange>
        </w:rPr>
        <w:t>2011-10-26/06:35:00       1      569.786      356.000</w:t>
      </w:r>
    </w:p>
    <w:p w14:paraId="2A80D6CB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58" w:author="João Carlos Moura" w:date="2021-07-23T11:45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59" w:author="João Carlos Moura" w:date="2021-07-23T11:45:00Z">
            <w:rPr>
              <w:rFonts w:ascii="Courier New" w:hAnsi="Courier New" w:cs="Courier New"/>
            </w:rPr>
          </w:rPrChange>
        </w:rPr>
        <w:t>2011-10-26/06:45:11       2      419.623      101.000</w:t>
      </w:r>
    </w:p>
    <w:p w14:paraId="2BBCE4CB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60" w:author="João Carlos Moura" w:date="2021-07-23T11:45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61" w:author="João Carlos Moura" w:date="2021-07-23T11:45:00Z">
            <w:rPr>
              <w:rFonts w:ascii="Courier New" w:hAnsi="Courier New" w:cs="Courier New"/>
            </w:rPr>
          </w:rPrChange>
        </w:rPr>
        <w:t>2011-10-26/07:18:20       5      133.248      4.00000</w:t>
      </w:r>
    </w:p>
    <w:p w14:paraId="08A1F852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62" w:author="João Carlos Moura" w:date="2021-07-23T11:45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63" w:author="João Carlos Moura" w:date="2021-07-23T11:45:00Z">
            <w:rPr>
              <w:rFonts w:ascii="Courier New" w:hAnsi="Courier New" w:cs="Courier New"/>
            </w:rPr>
          </w:rPrChange>
        </w:rPr>
        <w:t>2011-10-26/08:29:00       6      66.9489      59.0000</w:t>
      </w:r>
    </w:p>
    <w:bookmarkEnd w:id="356"/>
    <w:p w14:paraId="48C01A96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64" w:author="João Carlos Moura" w:date="2021-07-23T11:45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65" w:author="João Carlos Moura" w:date="2021-07-23T11:45:00Z">
            <w:rPr>
              <w:rFonts w:ascii="Courier New" w:hAnsi="Courier New" w:cs="Courier New"/>
            </w:rPr>
          </w:rPrChange>
        </w:rPr>
        <w:t>2011-10-27/06:35:31       1      114.350      666.000</w:t>
      </w:r>
    </w:p>
    <w:p w14:paraId="0CC8BA32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66" w:author="João Carlos Moura" w:date="2021-07-23T11:45:00Z">
            <w:rPr>
              <w:rFonts w:ascii="Courier New" w:hAnsi="Courier New" w:cs="Courier New"/>
            </w:rPr>
          </w:rPrChange>
        </w:rPr>
      </w:pPr>
      <w:bookmarkStart w:id="367" w:name="_Hlk77932986"/>
      <w:r w:rsidRPr="00E2604B">
        <w:rPr>
          <w:rFonts w:ascii="Courier New" w:hAnsi="Courier New" w:cs="Courier New"/>
          <w:color w:val="000000" w:themeColor="text1"/>
          <w:rPrChange w:id="368" w:author="João Carlos Moura" w:date="2021-07-23T11:45:00Z">
            <w:rPr>
              <w:rFonts w:ascii="Courier New" w:hAnsi="Courier New" w:cs="Courier New"/>
            </w:rPr>
          </w:rPrChange>
        </w:rPr>
        <w:t>2011-10-27/</w:t>
      </w:r>
      <w:proofErr w:type="gramStart"/>
      <w:r w:rsidRPr="00E2604B">
        <w:rPr>
          <w:rFonts w:ascii="Courier New" w:hAnsi="Courier New" w:cs="Courier New"/>
          <w:color w:val="000000" w:themeColor="text1"/>
          <w:rPrChange w:id="369" w:author="João Carlos Moura" w:date="2021-07-23T11:45:00Z">
            <w:rPr>
              <w:rFonts w:ascii="Courier New" w:hAnsi="Courier New" w:cs="Courier New"/>
            </w:rPr>
          </w:rPrChange>
        </w:rPr>
        <w:t xml:space="preserve">06:46:10  </w:t>
      </w:r>
      <w:ins w:id="370" w:author="Adriane Marques" w:date="2021-06-17T15:01:00Z">
        <w:r w:rsidR="00517891" w:rsidRPr="00E2604B">
          <w:rPr>
            <w:rFonts w:ascii="Courier New" w:hAnsi="Courier New" w:cs="Courier New"/>
            <w:color w:val="000000" w:themeColor="text1"/>
            <w:rPrChange w:id="371" w:author="João Carlos Moura" w:date="2021-07-23T11:45:00Z">
              <w:rPr>
                <w:rFonts w:ascii="Courier New" w:hAnsi="Courier New" w:cs="Courier New"/>
              </w:rPr>
            </w:rPrChange>
          </w:rPr>
          <w:t>+</w:t>
        </w:r>
        <w:proofErr w:type="gramEnd"/>
        <w:r w:rsidR="00517891" w:rsidRPr="00E2604B">
          <w:rPr>
            <w:rFonts w:ascii="Courier New" w:hAnsi="Courier New" w:cs="Courier New"/>
            <w:color w:val="000000" w:themeColor="text1"/>
            <w:rPrChange w:id="372" w:author="João Carlos Moura" w:date="2021-07-23T11:45:00Z">
              <w:rPr>
                <w:rFonts w:ascii="Courier New" w:hAnsi="Courier New" w:cs="Courier New"/>
              </w:rPr>
            </w:rPrChange>
          </w:rPr>
          <w:t>-06:48</w:t>
        </w:r>
      </w:ins>
      <w:r w:rsidRPr="00E2604B">
        <w:rPr>
          <w:rFonts w:ascii="Courier New" w:hAnsi="Courier New" w:cs="Courier New"/>
          <w:color w:val="000000" w:themeColor="text1"/>
          <w:rPrChange w:id="373" w:author="João Carlos Moura" w:date="2021-07-23T11:45:00Z">
            <w:rPr>
              <w:rFonts w:ascii="Courier New" w:hAnsi="Courier New" w:cs="Courier New"/>
            </w:rPr>
          </w:rPrChange>
        </w:rPr>
        <w:t xml:space="preserve">     2      114.350      10.0000</w:t>
      </w:r>
    </w:p>
    <w:p w14:paraId="0B9BD181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74" w:author="João Carlos Moura" w:date="2021-07-23T11:45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75" w:author="João Carlos Moura" w:date="2021-07-23T11:45:00Z">
            <w:rPr>
              <w:rFonts w:ascii="Courier New" w:hAnsi="Courier New" w:cs="Courier New"/>
            </w:rPr>
          </w:rPrChange>
        </w:rPr>
        <w:t>2011-10-27/06:50:59       3      105.931      2.00000</w:t>
      </w:r>
    </w:p>
    <w:p w14:paraId="73C10452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76" w:author="João Carlos Moura" w:date="2021-07-23T11:45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77" w:author="João Carlos Moura" w:date="2021-07-23T11:45:00Z">
            <w:rPr>
              <w:rFonts w:ascii="Courier New" w:hAnsi="Courier New" w:cs="Courier New"/>
            </w:rPr>
          </w:rPrChange>
        </w:rPr>
        <w:t>2011-10-27/06:55:48       4      123.438      2.00000</w:t>
      </w:r>
    </w:p>
    <w:bookmarkEnd w:id="367"/>
    <w:p w14:paraId="4ECFC269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78" w:author="João Carlos Moura" w:date="2021-07-23T11:45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79" w:author="João Carlos Moura" w:date="2021-07-23T11:45:00Z">
            <w:rPr>
              <w:rFonts w:ascii="Courier New" w:hAnsi="Courier New" w:cs="Courier New"/>
            </w:rPr>
          </w:rPrChange>
        </w:rPr>
        <w:t>2011-10-27/</w:t>
      </w:r>
      <w:proofErr w:type="gramStart"/>
      <w:r w:rsidRPr="00E2604B">
        <w:rPr>
          <w:rFonts w:ascii="Courier New" w:hAnsi="Courier New" w:cs="Courier New"/>
          <w:color w:val="000000" w:themeColor="text1"/>
          <w:rPrChange w:id="380" w:author="João Carlos Moura" w:date="2021-07-23T11:45:00Z">
            <w:rPr>
              <w:rFonts w:ascii="Courier New" w:hAnsi="Courier New" w:cs="Courier New"/>
            </w:rPr>
          </w:rPrChange>
        </w:rPr>
        <w:t xml:space="preserve">07:27:41  </w:t>
      </w:r>
      <w:ins w:id="381" w:author="Adriane Marques" w:date="2021-06-17T15:02:00Z">
        <w:r w:rsidR="00517891" w:rsidRPr="00E2604B">
          <w:rPr>
            <w:rFonts w:ascii="Courier New" w:hAnsi="Courier New" w:cs="Courier New"/>
            <w:color w:val="000000" w:themeColor="text1"/>
            <w:rPrChange w:id="382" w:author="João Carlos Moura" w:date="2021-07-23T11:45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E2604B">
        <w:rPr>
          <w:rFonts w:ascii="Courier New" w:hAnsi="Courier New" w:cs="Courier New"/>
          <w:color w:val="000000" w:themeColor="text1"/>
          <w:rPrChange w:id="383" w:author="João Carlos Moura" w:date="2021-07-23T11:45:00Z">
            <w:rPr>
              <w:rFonts w:ascii="Courier New" w:hAnsi="Courier New" w:cs="Courier New"/>
            </w:rPr>
          </w:rPrChange>
        </w:rPr>
        <w:t xml:space="preserve">     5      36.3110      25.0000</w:t>
      </w:r>
    </w:p>
    <w:p w14:paraId="13622378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84" w:author="João Carlos Moura" w:date="2021-07-23T11:41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85" w:author="João Carlos Moura" w:date="2021-07-23T11:41:00Z">
            <w:rPr>
              <w:rFonts w:ascii="Courier New" w:hAnsi="Courier New" w:cs="Courier New"/>
            </w:rPr>
          </w:rPrChange>
        </w:rPr>
        <w:t>2011-10-28/06:37:42       1      98.1317      101.000</w:t>
      </w:r>
    </w:p>
    <w:p w14:paraId="36F76698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ins w:id="386" w:author="Adriane Marques" w:date="2021-06-17T15:02:00Z"/>
          <w:rFonts w:ascii="Courier New" w:hAnsi="Courier New" w:cs="Courier New"/>
          <w:color w:val="000000" w:themeColor="text1"/>
          <w:rPrChange w:id="387" w:author="João Carlos Moura" w:date="2021-07-23T11:41:00Z">
            <w:rPr>
              <w:ins w:id="388" w:author="Adriane Marques" w:date="2021-06-17T15:02:00Z"/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89" w:author="João Carlos Moura" w:date="2021-07-23T11:41:00Z">
            <w:rPr>
              <w:rFonts w:ascii="Courier New" w:hAnsi="Courier New" w:cs="Courier New"/>
            </w:rPr>
          </w:rPrChange>
        </w:rPr>
        <w:t>2011-10-28/06:48:08       2      105.931      17.0000</w:t>
      </w:r>
    </w:p>
    <w:p w14:paraId="4C27B14E" w14:textId="77777777" w:rsidR="00517891" w:rsidRPr="00E2604B" w:rsidRDefault="00517891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90" w:author="João Carlos Moura" w:date="2021-07-23T11:41:00Z">
            <w:rPr>
              <w:rFonts w:ascii="Courier New" w:hAnsi="Courier New" w:cs="Courier New"/>
            </w:rPr>
          </w:rPrChange>
        </w:rPr>
      </w:pPr>
      <w:ins w:id="391" w:author="Adriane Marques" w:date="2021-06-17T15:02:00Z">
        <w:r w:rsidRPr="00E2604B">
          <w:rPr>
            <w:rFonts w:ascii="Courier New" w:hAnsi="Courier New" w:cs="Courier New"/>
            <w:color w:val="000000" w:themeColor="text1"/>
            <w:rPrChange w:id="392" w:author="João Carlos Moura" w:date="2021-07-23T11:41:00Z">
              <w:rPr>
                <w:rFonts w:ascii="Courier New" w:hAnsi="Courier New" w:cs="Courier New"/>
              </w:rPr>
            </w:rPrChange>
          </w:rPr>
          <w:t xml:space="preserve">Tentar marcar </w:t>
        </w:r>
      </w:ins>
      <w:ins w:id="393" w:author="Adriane Marques" w:date="2021-06-17T15:03:00Z">
        <w:r w:rsidRPr="00E2604B">
          <w:rPr>
            <w:rFonts w:ascii="Courier New" w:hAnsi="Courier New" w:cs="Courier New"/>
            <w:color w:val="000000" w:themeColor="text1"/>
            <w:rPrChange w:id="394" w:author="João Carlos Moura" w:date="2021-07-23T11:41:00Z">
              <w:rPr>
                <w:rFonts w:ascii="Courier New" w:hAnsi="Courier New" w:cs="Courier New"/>
              </w:rPr>
            </w:rPrChange>
          </w:rPr>
          <w:t>PEB</w:t>
        </w:r>
      </w:ins>
    </w:p>
    <w:p w14:paraId="29C9E03E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395" w:author="João Carlos Moura" w:date="2021-07-23T11:41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396" w:author="João Carlos Moura" w:date="2021-07-23T11:41:00Z">
            <w:rPr>
              <w:rFonts w:ascii="Courier New" w:hAnsi="Courier New" w:cs="Courier New"/>
            </w:rPr>
          </w:rPrChange>
        </w:rPr>
        <w:t xml:space="preserve">2011-10-28/07:30:49 </w:t>
      </w:r>
      <w:proofErr w:type="gramStart"/>
      <w:r w:rsidRPr="00E2604B">
        <w:rPr>
          <w:rFonts w:ascii="Courier New" w:hAnsi="Courier New" w:cs="Courier New"/>
          <w:color w:val="000000" w:themeColor="text1"/>
          <w:rPrChange w:id="397" w:author="João Carlos Moura" w:date="2021-07-23T11:41:00Z">
            <w:rPr>
              <w:rFonts w:ascii="Courier New" w:hAnsi="Courier New" w:cs="Courier New"/>
            </w:rPr>
          </w:rPrChange>
        </w:rPr>
        <w:t xml:space="preserve">  </w:t>
      </w:r>
      <w:ins w:id="398" w:author="Adriane Marques" w:date="2021-06-17T15:03:00Z">
        <w:r w:rsidR="00517891" w:rsidRPr="00E2604B">
          <w:rPr>
            <w:rFonts w:ascii="Courier New" w:hAnsi="Courier New" w:cs="Courier New"/>
            <w:color w:val="000000" w:themeColor="text1"/>
            <w:rPrChange w:id="399" w:author="João Carlos Moura" w:date="2021-07-23T11:41:00Z">
              <w:rPr>
                <w:rFonts w:ascii="Courier New" w:hAnsi="Courier New" w:cs="Courier New"/>
              </w:rPr>
            </w:rPrChange>
          </w:rPr>
          <w:t>?</w:t>
        </w:r>
      </w:ins>
      <w:proofErr w:type="gramEnd"/>
      <w:r w:rsidRPr="00E2604B">
        <w:rPr>
          <w:rFonts w:ascii="Courier New" w:hAnsi="Courier New" w:cs="Courier New"/>
          <w:color w:val="000000" w:themeColor="text1"/>
          <w:rPrChange w:id="400" w:author="João Carlos Moura" w:date="2021-07-23T11:41:00Z">
            <w:rPr>
              <w:rFonts w:ascii="Courier New" w:hAnsi="Courier New" w:cs="Courier New"/>
            </w:rPr>
          </w:rPrChange>
        </w:rPr>
        <w:t xml:space="preserve">    5      286.282      37.0000</w:t>
      </w:r>
    </w:p>
    <w:p w14:paraId="40AC7B5F" w14:textId="77777777" w:rsidR="00517891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01" w:author="João Carlos Moura" w:date="2021-07-23T11:41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402" w:author="João Carlos Moura" w:date="2021-07-23T11:41:00Z">
            <w:rPr>
              <w:rFonts w:ascii="Courier New" w:hAnsi="Courier New" w:cs="Courier New"/>
            </w:rPr>
          </w:rPrChange>
        </w:rPr>
        <w:t>2011-10-29/06:41:00       1      195.311      39.0000</w:t>
      </w:r>
    </w:p>
    <w:p w14:paraId="3405C4FA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ins w:id="403" w:author="Adriane Marques" w:date="2021-06-17T15:04:00Z"/>
          <w:rFonts w:ascii="Courier New" w:hAnsi="Courier New" w:cs="Courier New"/>
          <w:color w:val="000000" w:themeColor="text1"/>
          <w:rPrChange w:id="404" w:author="João Carlos Moura" w:date="2021-07-23T11:41:00Z">
            <w:rPr>
              <w:ins w:id="405" w:author="Adriane Marques" w:date="2021-06-17T15:04:00Z"/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406" w:author="João Carlos Moura" w:date="2021-07-23T11:41:00Z">
            <w:rPr>
              <w:rFonts w:ascii="Courier New" w:hAnsi="Courier New" w:cs="Courier New"/>
            </w:rPr>
          </w:rPrChange>
        </w:rPr>
        <w:t>2011-10-29/06:53:48       2      123.438      9.00000</w:t>
      </w:r>
    </w:p>
    <w:p w14:paraId="5C628003" w14:textId="77777777" w:rsidR="00517891" w:rsidRPr="00E2604B" w:rsidRDefault="00517891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07" w:author="João Carlos Moura" w:date="2021-07-23T11:41:00Z">
            <w:rPr>
              <w:rFonts w:ascii="Courier New" w:hAnsi="Courier New" w:cs="Courier New"/>
            </w:rPr>
          </w:rPrChange>
        </w:rPr>
      </w:pPr>
      <w:ins w:id="408" w:author="Adriane Marques" w:date="2021-06-17T15:04:00Z">
        <w:r w:rsidRPr="00E2604B">
          <w:rPr>
            <w:rFonts w:ascii="Courier New" w:hAnsi="Courier New" w:cs="Courier New"/>
            <w:color w:val="000000" w:themeColor="text1"/>
            <w:rPrChange w:id="409" w:author="João Carlos Moura" w:date="2021-07-23T11:41:00Z">
              <w:rPr>
                <w:rFonts w:ascii="Courier New" w:hAnsi="Courier New" w:cs="Courier New"/>
              </w:rPr>
            </w:rPrChange>
          </w:rPr>
          <w:t>Marcar PEB</w:t>
        </w:r>
      </w:ins>
    </w:p>
    <w:p w14:paraId="49D5E116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10" w:author="João Carlos Moura" w:date="2021-07-23T11:41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411" w:author="João Carlos Moura" w:date="2021-07-23T11:41:00Z">
            <w:rPr>
              <w:rFonts w:ascii="Courier New" w:hAnsi="Courier New" w:cs="Courier New"/>
            </w:rPr>
          </w:rPrChange>
        </w:rPr>
        <w:t>2011-10-30/06:40:51       1      105.931      35.0000</w:t>
      </w:r>
      <w:ins w:id="412" w:author="Adriane Marques" w:date="2021-06-17T15:04:00Z">
        <w:r w:rsidR="008F6785" w:rsidRPr="00E2604B">
          <w:rPr>
            <w:rFonts w:ascii="Courier New" w:hAnsi="Courier New" w:cs="Courier New"/>
            <w:color w:val="000000" w:themeColor="text1"/>
            <w:rPrChange w:id="413" w:author="João Carlos Moura" w:date="2021-07-23T11:41:00Z">
              <w:rPr>
                <w:rFonts w:ascii="Courier New" w:hAnsi="Courier New" w:cs="Courier New"/>
              </w:rPr>
            </w:rPrChange>
          </w:rPr>
          <w:t xml:space="preserve"> (NÃO ENCONTREI O GRÁFICO)</w:t>
        </w:r>
      </w:ins>
    </w:p>
    <w:p w14:paraId="2D28D558" w14:textId="77777777" w:rsidR="001C60FF" w:rsidRPr="00E2604B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 w:themeColor="text1"/>
          <w:rPrChange w:id="414" w:author="João Carlos Moura" w:date="2021-07-23T11:41:00Z">
            <w:rPr>
              <w:rFonts w:ascii="Courier New" w:hAnsi="Courier New" w:cs="Courier New"/>
            </w:rPr>
          </w:rPrChange>
        </w:rPr>
      </w:pPr>
      <w:r w:rsidRPr="00E2604B">
        <w:rPr>
          <w:rFonts w:ascii="Courier New" w:hAnsi="Courier New" w:cs="Courier New"/>
          <w:color w:val="000000" w:themeColor="text1"/>
          <w:rPrChange w:id="415" w:author="João Carlos Moura" w:date="2021-07-23T11:41:00Z">
            <w:rPr>
              <w:rFonts w:ascii="Courier New" w:hAnsi="Courier New" w:cs="Courier New"/>
            </w:rPr>
          </w:rPrChange>
        </w:rPr>
        <w:t>2011-10-30/06:54:03       2      105.931      43.0000</w:t>
      </w:r>
    </w:p>
    <w:p w14:paraId="128D6E55" w14:textId="77777777" w:rsidR="001C60FF" w:rsidRDefault="001C60FF" w:rsidP="001C60FF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</w:rPr>
      </w:pPr>
    </w:p>
    <w:p w14:paraId="56CE72CB" w14:textId="77777777" w:rsidR="00B963E4" w:rsidRDefault="004C6D83"/>
    <w:sectPr w:rsidR="00B963E4" w:rsidSect="00C62194">
      <w:pgSz w:w="12240" w:h="15840"/>
      <w:pgMar w:top="1417" w:right="1701" w:bottom="1417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João Carlos Moura">
    <w15:presenceInfo w15:providerId="Windows Live" w15:userId="677e76be0d0cf9ea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trackRevisions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C60FF"/>
    <w:rsid w:val="000A22CA"/>
    <w:rsid w:val="000A3781"/>
    <w:rsid w:val="001A4821"/>
    <w:rsid w:val="001C60FF"/>
    <w:rsid w:val="002D6606"/>
    <w:rsid w:val="002F044F"/>
    <w:rsid w:val="0032595B"/>
    <w:rsid w:val="00480320"/>
    <w:rsid w:val="004C5EC9"/>
    <w:rsid w:val="004C6D83"/>
    <w:rsid w:val="00511F2E"/>
    <w:rsid w:val="00517891"/>
    <w:rsid w:val="00706AF8"/>
    <w:rsid w:val="00872881"/>
    <w:rsid w:val="008D3A49"/>
    <w:rsid w:val="008F6785"/>
    <w:rsid w:val="00914F8C"/>
    <w:rsid w:val="0099296A"/>
    <w:rsid w:val="00AA0918"/>
    <w:rsid w:val="00CF6BF7"/>
    <w:rsid w:val="00E260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601C32D"/>
  <w15:docId w15:val="{4B25370C-56B9-494E-8988-E42F05AEBF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C60FF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microsoft.com/office/2011/relationships/people" Target="people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216</TotalTime>
  <Pages>3</Pages>
  <Words>1032</Words>
  <Characters>5576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Adriane Marques</dc:creator>
  <cp:lastModifiedBy>João Carlos Moura</cp:lastModifiedBy>
  <cp:revision>13</cp:revision>
  <dcterms:created xsi:type="dcterms:W3CDTF">2021-06-17T15:05:00Z</dcterms:created>
  <dcterms:modified xsi:type="dcterms:W3CDTF">2021-07-23T14:56:00Z</dcterms:modified>
</cp:coreProperties>
</file>
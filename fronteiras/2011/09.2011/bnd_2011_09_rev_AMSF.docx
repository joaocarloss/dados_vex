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C899" w14:textId="77777777" w:rsidR="00045A4A" w:rsidRP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5A4A">
        <w:rPr>
          <w:rFonts w:ascii="Courier New" w:hAnsi="Courier New" w:cs="Courier New"/>
          <w:lang w:val="en-US"/>
        </w:rPr>
        <w:t xml:space="preserve"># </w:t>
      </w:r>
      <w:proofErr w:type="spellStart"/>
      <w:r w:rsidRPr="00045A4A">
        <w:rPr>
          <w:rFonts w:ascii="Courier New" w:hAnsi="Courier New" w:cs="Courier New"/>
          <w:lang w:val="en-US"/>
        </w:rPr>
        <w:t>CCATi</w:t>
      </w:r>
      <w:proofErr w:type="spellEnd"/>
      <w:r w:rsidRPr="00045A4A">
        <w:rPr>
          <w:rFonts w:ascii="Courier New" w:hAnsi="Courier New" w:cs="Courier New"/>
          <w:lang w:val="en-US"/>
        </w:rPr>
        <w:t xml:space="preserve"> boundary location file: time </w:t>
      </w:r>
      <w:proofErr w:type="spellStart"/>
      <w:r w:rsidRPr="00045A4A">
        <w:rPr>
          <w:rFonts w:ascii="Courier New" w:hAnsi="Courier New" w:cs="Courier New"/>
          <w:lang w:val="en-US"/>
        </w:rPr>
        <w:t>bndnum</w:t>
      </w:r>
      <w:proofErr w:type="spellEnd"/>
      <w:r w:rsidRPr="00045A4A">
        <w:rPr>
          <w:rFonts w:ascii="Courier New" w:hAnsi="Courier New" w:cs="Courier New"/>
          <w:lang w:val="en-US"/>
        </w:rPr>
        <w:t xml:space="preserve"> </w:t>
      </w:r>
      <w:proofErr w:type="spellStart"/>
      <w:r w:rsidRPr="00045A4A">
        <w:rPr>
          <w:rFonts w:ascii="Courier New" w:hAnsi="Courier New" w:cs="Courier New"/>
          <w:lang w:val="en-US"/>
        </w:rPr>
        <w:t>yvalue</w:t>
      </w:r>
      <w:proofErr w:type="spellEnd"/>
      <w:r w:rsidRPr="00045A4A">
        <w:rPr>
          <w:rFonts w:ascii="Courier New" w:hAnsi="Courier New" w:cs="Courier New"/>
          <w:lang w:val="en-US"/>
        </w:rPr>
        <w:t xml:space="preserve"> </w:t>
      </w:r>
      <w:proofErr w:type="spellStart"/>
      <w:r w:rsidRPr="00045A4A">
        <w:rPr>
          <w:rFonts w:ascii="Courier New" w:hAnsi="Courier New" w:cs="Courier New"/>
          <w:lang w:val="en-US"/>
        </w:rPr>
        <w:t>zvalue</w:t>
      </w:r>
      <w:proofErr w:type="spellEnd"/>
    </w:p>
    <w:p w14:paraId="156A5BDE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2011-09-01/03:44:09       1      663.954      182.000</w:t>
      </w:r>
    </w:p>
    <w:p w14:paraId="2C5315A9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0" w:author="João Carlos Moura" w:date="2021-05-25T16:24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1" w:author="João Carlos Moura" w:date="2021-05-25T16:24:00Z">
            <w:rPr>
              <w:rFonts w:ascii="Courier New" w:hAnsi="Courier New" w:cs="Courier New"/>
            </w:rPr>
          </w:rPrChange>
        </w:rPr>
        <w:t xml:space="preserve">2011-09-01/04:36:20 </w:t>
      </w:r>
      <w:ins w:id="2" w:author="Adriane Marques" w:date="2021-01-25T14:07:00Z">
        <w:r w:rsidR="00643458" w:rsidRPr="00FD1909">
          <w:rPr>
            <w:rFonts w:ascii="Courier New" w:hAnsi="Courier New" w:cs="Courier New"/>
            <w:color w:val="FF0000"/>
            <w:rPrChange w:id="3" w:author="João Carlos Moura" w:date="2021-05-25T16:24:00Z">
              <w:rPr>
                <w:rFonts w:ascii="Courier New" w:hAnsi="Courier New" w:cs="Courier New"/>
              </w:rPr>
            </w:rPrChange>
          </w:rPr>
          <w:t>+-04:22?</w:t>
        </w:r>
      </w:ins>
      <w:r w:rsidRPr="00FD1909">
        <w:rPr>
          <w:rFonts w:ascii="Courier New" w:hAnsi="Courier New" w:cs="Courier New"/>
          <w:color w:val="FF0000"/>
          <w:rPrChange w:id="4" w:author="João Carlos Moura" w:date="2021-05-25T16:24:00Z">
            <w:rPr>
              <w:rFonts w:ascii="Courier New" w:hAnsi="Courier New" w:cs="Courier New"/>
            </w:rPr>
          </w:rPrChange>
        </w:rPr>
        <w:t xml:space="preserve">      2      72.2698      4.00000</w:t>
      </w:r>
    </w:p>
    <w:p w14:paraId="0A72CF36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2011-09-01/05:02:04       5      569.786      241.000</w:t>
      </w:r>
    </w:p>
    <w:p w14:paraId="718403C9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2011-09-01/05:10:50       6      388.728      98.0000</w:t>
      </w:r>
    </w:p>
    <w:p w14:paraId="7092268F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2011-09-02/04:07:49       1      45.6749      49.0000</w:t>
      </w:r>
    </w:p>
    <w:p w14:paraId="31DE358F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2011-09-02/04:39:18       2      18.2440      54.0000</w:t>
      </w:r>
    </w:p>
    <w:p w14:paraId="34B9814C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2011-09-02/05:03:29       5      114.350      9.00000</w:t>
      </w:r>
    </w:p>
    <w:p w14:paraId="4BA20BFD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5" w:author="João Carlos Moura" w:date="2021-05-25T16:24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6" w:author="João Carlos Moura" w:date="2021-05-25T16:24:00Z">
            <w:rPr>
              <w:rFonts w:ascii="Courier New" w:hAnsi="Courier New" w:cs="Courier New"/>
            </w:rPr>
          </w:rPrChange>
        </w:rPr>
        <w:t xml:space="preserve">2011-09-02/05:15:21   </w:t>
      </w:r>
      <w:ins w:id="7" w:author="Adriane Marques" w:date="2021-01-25T14:10:00Z">
        <w:r w:rsidR="00643458" w:rsidRPr="00FD1909">
          <w:rPr>
            <w:rFonts w:ascii="Courier New" w:hAnsi="Courier New" w:cs="Courier New"/>
            <w:color w:val="FF0000"/>
            <w:rPrChange w:id="8" w:author="João Carlos Moura" w:date="2021-05-25T16:24:00Z">
              <w:rPr>
                <w:rFonts w:ascii="Courier New" w:hAnsi="Courier New" w:cs="Courier New"/>
              </w:rPr>
            </w:rPrChange>
          </w:rPr>
          <w:t>05:17?</w:t>
        </w:r>
      </w:ins>
      <w:r w:rsidRPr="00FD1909">
        <w:rPr>
          <w:rFonts w:ascii="Courier New" w:hAnsi="Courier New" w:cs="Courier New"/>
          <w:color w:val="FF0000"/>
          <w:rPrChange w:id="9" w:author="João Carlos Moura" w:date="2021-05-25T16:24:00Z">
            <w:rPr>
              <w:rFonts w:ascii="Courier New" w:hAnsi="Courier New" w:cs="Courier New"/>
            </w:rPr>
          </w:rPrChange>
        </w:rPr>
        <w:t xml:space="preserve">    6      114.350      8.00000</w:t>
      </w:r>
    </w:p>
    <w:p w14:paraId="22B2B869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2011-09-03/03:59:01       1      569.786      963.000</w:t>
      </w:r>
    </w:p>
    <w:p w14:paraId="3D596345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10" w:author="João Carlos Moura" w:date="2021-05-25T16:24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11" w:author="João Carlos Moura" w:date="2021-05-25T16:24:00Z">
            <w:rPr>
              <w:rFonts w:ascii="Courier New" w:hAnsi="Courier New" w:cs="Courier New"/>
            </w:rPr>
          </w:rPrChange>
        </w:rPr>
        <w:t>2011-09-03/</w:t>
      </w:r>
      <w:proofErr w:type="gramStart"/>
      <w:r w:rsidRPr="00FD1909">
        <w:rPr>
          <w:rFonts w:ascii="Courier New" w:hAnsi="Courier New" w:cs="Courier New"/>
          <w:color w:val="FF0000"/>
          <w:rPrChange w:id="12" w:author="João Carlos Moura" w:date="2021-05-25T16:24:00Z">
            <w:rPr>
              <w:rFonts w:ascii="Courier New" w:hAnsi="Courier New" w:cs="Courier New"/>
            </w:rPr>
          </w:rPrChange>
        </w:rPr>
        <w:t xml:space="preserve">04:46:10  </w:t>
      </w:r>
      <w:ins w:id="13" w:author="Adriane Marques" w:date="2021-01-25T14:11:00Z">
        <w:r w:rsidR="00643458" w:rsidRPr="00FD1909">
          <w:rPr>
            <w:rFonts w:ascii="Courier New" w:hAnsi="Courier New" w:cs="Courier New"/>
            <w:color w:val="FF0000"/>
            <w:rPrChange w:id="14" w:author="João Carlos Moura" w:date="2021-05-25T16:24:00Z">
              <w:rPr>
                <w:rFonts w:ascii="Courier New" w:hAnsi="Courier New" w:cs="Courier New"/>
              </w:rPr>
            </w:rPrChange>
          </w:rPr>
          <w:t>+</w:t>
        </w:r>
        <w:proofErr w:type="gramEnd"/>
        <w:r w:rsidR="00643458" w:rsidRPr="00FD1909">
          <w:rPr>
            <w:rFonts w:ascii="Courier New" w:hAnsi="Courier New" w:cs="Courier New"/>
            <w:color w:val="FF0000"/>
            <w:rPrChange w:id="15" w:author="João Carlos Moura" w:date="2021-05-25T16:24:00Z">
              <w:rPr>
                <w:rFonts w:ascii="Courier New" w:hAnsi="Courier New" w:cs="Courier New"/>
              </w:rPr>
            </w:rPrChange>
          </w:rPr>
          <w:t>-04:40</w:t>
        </w:r>
      </w:ins>
      <w:r w:rsidRPr="00FD1909">
        <w:rPr>
          <w:rFonts w:ascii="Courier New" w:hAnsi="Courier New" w:cs="Courier New"/>
          <w:color w:val="FF0000"/>
          <w:rPrChange w:id="16" w:author="João Carlos Moura" w:date="2021-05-25T16:24:00Z">
            <w:rPr>
              <w:rFonts w:ascii="Courier New" w:hAnsi="Courier New" w:cs="Courier New"/>
            </w:rPr>
          </w:rPrChange>
        </w:rPr>
        <w:t xml:space="preserve">     2      114.350      1.00000</w:t>
      </w:r>
    </w:p>
    <w:p w14:paraId="294220B7" w14:textId="77777777" w:rsidR="00045A4A" w:rsidDel="00643458" w:rsidRDefault="00045A4A" w:rsidP="00045A4A">
      <w:pPr>
        <w:autoSpaceDE w:val="0"/>
        <w:autoSpaceDN w:val="0"/>
        <w:adjustRightInd w:val="0"/>
        <w:spacing w:after="0" w:line="240" w:lineRule="auto"/>
        <w:rPr>
          <w:del w:id="17" w:author="Adriane Marques" w:date="2021-01-25T14:12:00Z"/>
          <w:rFonts w:ascii="Courier New" w:hAnsi="Courier New" w:cs="Courier New"/>
        </w:rPr>
      </w:pPr>
      <w:del w:id="18" w:author="Adriane Marques" w:date="2021-01-25T14:12:00Z">
        <w:r w:rsidDel="00643458">
          <w:rPr>
            <w:rFonts w:ascii="Courier New" w:hAnsi="Courier New" w:cs="Courier New"/>
          </w:rPr>
          <w:delText>2011-09-03/04:57:01       3      72.2698     0.000000</w:delText>
        </w:r>
      </w:del>
    </w:p>
    <w:p w14:paraId="68EDCD5E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del w:id="19" w:author="Adriane Marques" w:date="2021-01-25T14:12:00Z">
        <w:r w:rsidDel="00643458">
          <w:rPr>
            <w:rFonts w:ascii="Courier New" w:hAnsi="Courier New" w:cs="Courier New"/>
          </w:rPr>
          <w:delText>2011-09-03/05:00:38       4      72.2698      13.0000</w:delText>
        </w:r>
      </w:del>
    </w:p>
    <w:p w14:paraId="05EC7488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2011-09-03/05:04:31       5      78.0135      52.0000</w:t>
      </w:r>
    </w:p>
    <w:p w14:paraId="5B3F2FAA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2011-09-03/05:15:51       6      84.2137      63.0000</w:t>
      </w:r>
    </w:p>
    <w:p w14:paraId="221477AF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2011-09-04/03:50:58       1      195.311      67.0000</w:t>
      </w:r>
    </w:p>
    <w:p w14:paraId="06402FC5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2011-09-04/04:39:39       2      133.248      2.00000</w:t>
      </w:r>
    </w:p>
    <w:p w14:paraId="67755F12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20" w:author="João Carlos Moura" w:date="2021-05-25T16:24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21" w:author="João Carlos Moura" w:date="2021-05-25T16:24:00Z">
            <w:rPr>
              <w:rFonts w:ascii="Courier New" w:hAnsi="Courier New" w:cs="Courier New"/>
            </w:rPr>
          </w:rPrChange>
        </w:rPr>
        <w:t xml:space="preserve">2011-09-04/05:05:19     </w:t>
      </w:r>
      <w:ins w:id="22" w:author="Adriane Marques" w:date="2021-01-25T14:14:00Z">
        <w:r w:rsidR="00643458" w:rsidRPr="00FD1909">
          <w:rPr>
            <w:rFonts w:ascii="Courier New" w:hAnsi="Courier New" w:cs="Courier New"/>
            <w:color w:val="FF0000"/>
            <w:rPrChange w:id="23" w:author="João Carlos Moura" w:date="2021-05-25T16:24:00Z">
              <w:rPr>
                <w:rFonts w:ascii="Courier New" w:hAnsi="Courier New" w:cs="Courier New"/>
              </w:rPr>
            </w:rPrChange>
          </w:rPr>
          <w:t>+-05:03?</w:t>
        </w:r>
      </w:ins>
      <w:r w:rsidRPr="00FD1909">
        <w:rPr>
          <w:rFonts w:ascii="Courier New" w:hAnsi="Courier New" w:cs="Courier New"/>
          <w:color w:val="FF0000"/>
          <w:rPrChange w:id="24" w:author="João Carlos Moura" w:date="2021-05-25T16:24:00Z">
            <w:rPr>
              <w:rFonts w:ascii="Courier New" w:hAnsi="Courier New" w:cs="Courier New"/>
            </w:rPr>
          </w:rPrChange>
        </w:rPr>
        <w:t xml:space="preserve">  5      195.311      52.0000</w:t>
      </w:r>
    </w:p>
    <w:p w14:paraId="1CCD32D2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2011-09-04/05:17:58       6      143.838      24.0000</w:t>
      </w:r>
    </w:p>
    <w:p w14:paraId="072370BE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2011-09-05/04:05:28       1      105.931      21.0000</w:t>
      </w:r>
    </w:p>
    <w:p w14:paraId="75A8E351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25" w:author="João Carlos Moura" w:date="2021-05-25T16:24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26" w:author="João Carlos Moura" w:date="2021-05-25T16:24:00Z">
            <w:rPr>
              <w:rFonts w:ascii="Courier New" w:hAnsi="Courier New" w:cs="Courier New"/>
            </w:rPr>
          </w:rPrChange>
        </w:rPr>
        <w:t xml:space="preserve">2011-09-05/04:46:19   </w:t>
      </w:r>
      <w:ins w:id="27" w:author="Adriane Marques" w:date="2021-01-25T14:18:00Z">
        <w:r w:rsidR="002947F7" w:rsidRPr="00FD1909">
          <w:rPr>
            <w:rFonts w:ascii="Courier New" w:hAnsi="Courier New" w:cs="Courier New"/>
            <w:color w:val="FF0000"/>
            <w:rPrChange w:id="28" w:author="João Carlos Moura" w:date="2021-05-25T16:24:00Z">
              <w:rPr>
                <w:rFonts w:ascii="Courier New" w:hAnsi="Courier New" w:cs="Courier New"/>
              </w:rPr>
            </w:rPrChange>
          </w:rPr>
          <w:t>+_04:34?</w:t>
        </w:r>
      </w:ins>
      <w:r w:rsidRPr="00FD1909">
        <w:rPr>
          <w:rFonts w:ascii="Courier New" w:hAnsi="Courier New" w:cs="Courier New"/>
          <w:color w:val="FF0000"/>
          <w:rPrChange w:id="29" w:author="João Carlos Moura" w:date="2021-05-25T16:24:00Z">
            <w:rPr>
              <w:rFonts w:ascii="Courier New" w:hAnsi="Courier New" w:cs="Courier New"/>
            </w:rPr>
          </w:rPrChange>
        </w:rPr>
        <w:t xml:space="preserve">    2      90.9067     0.000000</w:t>
      </w:r>
    </w:p>
    <w:p w14:paraId="6B258067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2011-09-05/05:08:50       5      114.350      5.00000</w:t>
      </w:r>
    </w:p>
    <w:p w14:paraId="18BBD180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2011-09-05/05:20:09       6      114.350      49.0000</w:t>
      </w:r>
    </w:p>
    <w:p w14:paraId="7860EC7F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2011-09-06/04:02:28       1      155.270      15.0000</w:t>
      </w:r>
    </w:p>
    <w:p w14:paraId="395DAB8A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30" w:author="João Carlos Moura" w:date="2021-05-25T16:24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31" w:author="João Carlos Moura" w:date="2021-05-25T16:24:00Z">
            <w:rPr>
              <w:rFonts w:ascii="Courier New" w:hAnsi="Courier New" w:cs="Courier New"/>
            </w:rPr>
          </w:rPrChange>
        </w:rPr>
        <w:t>2011-09-06/</w:t>
      </w:r>
      <w:proofErr w:type="gramStart"/>
      <w:r w:rsidRPr="00FD1909">
        <w:rPr>
          <w:rFonts w:ascii="Courier New" w:hAnsi="Courier New" w:cs="Courier New"/>
          <w:color w:val="FF0000"/>
          <w:rPrChange w:id="32" w:author="João Carlos Moura" w:date="2021-05-25T16:24:00Z">
            <w:rPr>
              <w:rFonts w:ascii="Courier New" w:hAnsi="Courier New" w:cs="Courier New"/>
            </w:rPr>
          </w:rPrChange>
        </w:rPr>
        <w:t xml:space="preserve">04:49:29  </w:t>
      </w:r>
      <w:ins w:id="33" w:author="Adriane Marques" w:date="2021-01-25T14:20:00Z">
        <w:r w:rsidR="00F42E6C" w:rsidRPr="00FD1909">
          <w:rPr>
            <w:rFonts w:ascii="Courier New" w:hAnsi="Courier New" w:cs="Courier New"/>
            <w:color w:val="FF0000"/>
            <w:rPrChange w:id="34" w:author="João Carlos Moura" w:date="2021-05-25T16:24:00Z">
              <w:rPr>
                <w:rFonts w:ascii="Courier New" w:hAnsi="Courier New" w:cs="Courier New"/>
              </w:rPr>
            </w:rPrChange>
          </w:rPr>
          <w:t>+</w:t>
        </w:r>
        <w:proofErr w:type="gramEnd"/>
        <w:r w:rsidR="00F42E6C" w:rsidRPr="00FD1909">
          <w:rPr>
            <w:rFonts w:ascii="Courier New" w:hAnsi="Courier New" w:cs="Courier New"/>
            <w:color w:val="FF0000"/>
            <w:rPrChange w:id="35" w:author="João Carlos Moura" w:date="2021-05-25T16:24:00Z">
              <w:rPr>
                <w:rFonts w:ascii="Courier New" w:hAnsi="Courier New" w:cs="Courier New"/>
              </w:rPr>
            </w:rPrChange>
          </w:rPr>
          <w:t>_04:28</w:t>
        </w:r>
      </w:ins>
      <w:r w:rsidRPr="00FD1909">
        <w:rPr>
          <w:rFonts w:ascii="Courier New" w:hAnsi="Courier New" w:cs="Courier New"/>
          <w:color w:val="FF0000"/>
          <w:rPrChange w:id="36" w:author="João Carlos Moura" w:date="2021-05-25T16:24:00Z">
            <w:rPr>
              <w:rFonts w:ascii="Courier New" w:hAnsi="Courier New" w:cs="Courier New"/>
            </w:rPr>
          </w:rPrChange>
        </w:rPr>
        <w:t xml:space="preserve">     2      19.6940      67.0000</w:t>
      </w:r>
    </w:p>
    <w:p w14:paraId="598A9A15" w14:textId="77777777" w:rsidR="00045A4A" w:rsidRPr="00F42E6C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rPrChange w:id="37" w:author="Adriane Marques" w:date="2021-01-25T14:22:00Z">
            <w:rPr>
              <w:rFonts w:ascii="Courier New" w:hAnsi="Courier New" w:cs="Courier New"/>
            </w:rPr>
          </w:rPrChange>
        </w:rPr>
      </w:pPr>
      <w:r w:rsidRPr="00F42E6C">
        <w:rPr>
          <w:rFonts w:ascii="Courier New" w:hAnsi="Courier New" w:cs="Courier New"/>
          <w:color w:val="92D050"/>
          <w:rPrChange w:id="38" w:author="Adriane Marques" w:date="2021-01-25T14:22:00Z">
            <w:rPr>
              <w:rFonts w:ascii="Courier New" w:hAnsi="Courier New" w:cs="Courier New"/>
            </w:rPr>
          </w:rPrChange>
        </w:rPr>
        <w:t>2011-09-06/04:58:48       3      333.595      65.0000</w:t>
      </w:r>
    </w:p>
    <w:p w14:paraId="35460660" w14:textId="77777777" w:rsidR="00045A4A" w:rsidRPr="00F42E6C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rPrChange w:id="39" w:author="Adriane Marques" w:date="2021-01-25T14:22:00Z">
            <w:rPr>
              <w:rFonts w:ascii="Courier New" w:hAnsi="Courier New" w:cs="Courier New"/>
            </w:rPr>
          </w:rPrChange>
        </w:rPr>
      </w:pPr>
      <w:r w:rsidRPr="00F42E6C">
        <w:rPr>
          <w:rFonts w:ascii="Courier New" w:hAnsi="Courier New" w:cs="Courier New"/>
          <w:color w:val="92D050"/>
          <w:rPrChange w:id="40" w:author="Adriane Marques" w:date="2021-01-25T14:22:00Z">
            <w:rPr>
              <w:rFonts w:ascii="Courier New" w:hAnsi="Courier New" w:cs="Courier New"/>
            </w:rPr>
          </w:rPrChange>
        </w:rPr>
        <w:t>2011-09-06/05:08:02       4      360.108      45.0000</w:t>
      </w:r>
    </w:p>
    <w:p w14:paraId="5A6F562F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2011-09-06/05:11:59       5      265.204      60.0000</w:t>
      </w:r>
    </w:p>
    <w:p w14:paraId="7C4A2396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2011-09-06/05:23:59       6      309.034      59.0000</w:t>
      </w:r>
    </w:p>
    <w:p w14:paraId="43441B84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2011-09-07/04:09:43       1      26.7415      89.0000</w:t>
      </w:r>
    </w:p>
    <w:p w14:paraId="26E071B1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2011-09-07/04:43:20       2      24.7727      65.0000</w:t>
      </w:r>
    </w:p>
    <w:p w14:paraId="0B766BDF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41" w:author="João Carlos Moura" w:date="2021-05-25T16:24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42" w:author="João Carlos Moura" w:date="2021-05-25T16:24:00Z">
            <w:rPr>
              <w:rFonts w:ascii="Courier New" w:hAnsi="Courier New" w:cs="Courier New"/>
            </w:rPr>
          </w:rPrChange>
        </w:rPr>
        <w:t xml:space="preserve">2011-09-07/05:11:28    </w:t>
      </w:r>
      <w:ins w:id="43" w:author="Adriane Marques" w:date="2021-01-25T14:24:00Z">
        <w:r w:rsidR="00DD5901" w:rsidRPr="00FD1909">
          <w:rPr>
            <w:rFonts w:ascii="Courier New" w:hAnsi="Courier New" w:cs="Courier New"/>
            <w:color w:val="FF0000"/>
            <w:rPrChange w:id="44" w:author="João Carlos Moura" w:date="2021-05-25T16:24:00Z">
              <w:rPr>
                <w:rFonts w:ascii="Courier New" w:hAnsi="Courier New" w:cs="Courier New"/>
              </w:rPr>
            </w:rPrChange>
          </w:rPr>
          <w:t>+-05:13</w:t>
        </w:r>
      </w:ins>
      <w:r w:rsidRPr="00FD1909">
        <w:rPr>
          <w:rFonts w:ascii="Courier New" w:hAnsi="Courier New" w:cs="Courier New"/>
          <w:color w:val="FF0000"/>
          <w:rPrChange w:id="45" w:author="João Carlos Moura" w:date="2021-05-25T16:24:00Z">
            <w:rPr>
              <w:rFonts w:ascii="Courier New" w:hAnsi="Courier New" w:cs="Courier New"/>
            </w:rPr>
          </w:rPrChange>
        </w:rPr>
        <w:t xml:space="preserve">   5      49.3050      6.00000</w:t>
      </w:r>
    </w:p>
    <w:p w14:paraId="5914F1F3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46" w:author="João Carlos Moura" w:date="2021-05-25T16:24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47" w:author="João Carlos Moura" w:date="2021-05-25T16:24:00Z">
            <w:rPr>
              <w:rFonts w:ascii="Courier New" w:hAnsi="Courier New" w:cs="Courier New"/>
            </w:rPr>
          </w:rPrChange>
        </w:rPr>
        <w:t xml:space="preserve">2011-09-07/05:31:10    </w:t>
      </w:r>
      <w:ins w:id="48" w:author="Adriane Marques" w:date="2021-01-25T14:25:00Z">
        <w:r w:rsidR="00DD5901" w:rsidRPr="00FD1909">
          <w:rPr>
            <w:rFonts w:ascii="Courier New" w:hAnsi="Courier New" w:cs="Courier New"/>
            <w:color w:val="FF0000"/>
            <w:rPrChange w:id="49" w:author="João Carlos Moura" w:date="2021-05-25T16:24:00Z">
              <w:rPr>
                <w:rFonts w:ascii="Courier New" w:hAnsi="Courier New" w:cs="Courier New"/>
              </w:rPr>
            </w:rPrChange>
          </w:rPr>
          <w:t>+_05:28</w:t>
        </w:r>
      </w:ins>
      <w:r w:rsidRPr="00FD1909">
        <w:rPr>
          <w:rFonts w:ascii="Courier New" w:hAnsi="Courier New" w:cs="Courier New"/>
          <w:color w:val="FF0000"/>
          <w:rPrChange w:id="50" w:author="João Carlos Moura" w:date="2021-05-25T16:24:00Z">
            <w:rPr>
              <w:rFonts w:ascii="Courier New" w:hAnsi="Courier New" w:cs="Courier New"/>
            </w:rPr>
          </w:rPrChange>
        </w:rPr>
        <w:t xml:space="preserve">   6      72.2698      10.0000</w:t>
      </w:r>
    </w:p>
    <w:p w14:paraId="1392CA00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2011-09-08/04:05:18       1      419.623      143.000</w:t>
      </w:r>
    </w:p>
    <w:p w14:paraId="015C29DC" w14:textId="77777777" w:rsidR="00045A4A" w:rsidRPr="00E54125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51" w:author="João Carlos Moura" w:date="2021-05-25T16:25:00Z">
            <w:rPr>
              <w:rFonts w:ascii="Courier New" w:hAnsi="Courier New" w:cs="Courier New"/>
            </w:rPr>
          </w:rPrChange>
        </w:rPr>
      </w:pPr>
      <w:r w:rsidRPr="00E54125">
        <w:rPr>
          <w:rFonts w:ascii="Courier New" w:hAnsi="Courier New" w:cs="Courier New"/>
          <w:color w:val="FF0000"/>
          <w:rPrChange w:id="52" w:author="João Carlos Moura" w:date="2021-05-25T16:25:00Z">
            <w:rPr>
              <w:rFonts w:ascii="Courier New" w:hAnsi="Courier New" w:cs="Courier New"/>
            </w:rPr>
          </w:rPrChange>
        </w:rPr>
        <w:t xml:space="preserve">2011-09-08/04:52:27   </w:t>
      </w:r>
      <w:ins w:id="53" w:author="Adriane Marques" w:date="2021-01-25T14:26:00Z">
        <w:r w:rsidR="0074559D" w:rsidRPr="00E54125">
          <w:rPr>
            <w:rFonts w:ascii="Courier New" w:hAnsi="Courier New" w:cs="Courier New"/>
            <w:color w:val="FF0000"/>
            <w:rPrChange w:id="54" w:author="João Carlos Moura" w:date="2021-05-25T16:25:00Z">
              <w:rPr>
                <w:rFonts w:ascii="Courier New" w:hAnsi="Courier New" w:cs="Courier New"/>
              </w:rPr>
            </w:rPrChange>
          </w:rPr>
          <w:t>+_04:47</w:t>
        </w:r>
      </w:ins>
      <w:r w:rsidRPr="00E54125">
        <w:rPr>
          <w:rFonts w:ascii="Courier New" w:hAnsi="Courier New" w:cs="Courier New"/>
          <w:color w:val="FF0000"/>
          <w:rPrChange w:id="55" w:author="João Carlos Moura" w:date="2021-05-25T16:25:00Z">
            <w:rPr>
              <w:rFonts w:ascii="Courier New" w:hAnsi="Courier New" w:cs="Courier New"/>
            </w:rPr>
          </w:rPrChange>
        </w:rPr>
        <w:t xml:space="preserve">    2      114.350      6.00000</w:t>
      </w:r>
    </w:p>
    <w:p w14:paraId="47BE97D1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2011-09-08/05:15:58       5      155.270      1.00000</w:t>
      </w:r>
    </w:p>
    <w:p w14:paraId="75D2FDEC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2011-09-08/05:29:41       6      123.438      12.0000</w:t>
      </w:r>
    </w:p>
    <w:p w14:paraId="3A64399A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2011-09-09/04:12:59       1      210.834      12.0000</w:t>
      </w:r>
    </w:p>
    <w:p w14:paraId="32028DF5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2011-09-09/04:54:59       2      167.611      4.00000</w:t>
      </w:r>
    </w:p>
    <w:p w14:paraId="270CAEA5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2011-09-09/05:06:39       3      90.9067      2.00000</w:t>
      </w:r>
    </w:p>
    <w:p w14:paraId="2C94C416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2011-09-09/05:12:48       4      84.2137      3.00000</w:t>
      </w:r>
    </w:p>
    <w:p w14:paraId="62335928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2011-09-09/05:16:30       5      57.4536      58.0000</w:t>
      </w:r>
    </w:p>
    <w:p w14:paraId="66F03336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2011-09-09/05:37:39       6      84.2137      27.0000</w:t>
      </w:r>
    </w:p>
    <w:p w14:paraId="27E99D19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2011-09-10/04:19:09       1      527.835      801.000</w:t>
      </w:r>
    </w:p>
    <w:p w14:paraId="483C92EF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ins w:id="56" w:author="Adriane Marques" w:date="2021-01-25T14:32:00Z"/>
          <w:rFonts w:ascii="Courier New" w:hAnsi="Courier New" w:cs="Courier New"/>
        </w:rPr>
      </w:pPr>
      <w:r>
        <w:rPr>
          <w:rFonts w:ascii="Courier New" w:hAnsi="Courier New" w:cs="Courier New"/>
        </w:rPr>
        <w:t>2011-09-10/05:00:13       2      143.838      4.00000</w:t>
      </w:r>
    </w:p>
    <w:p w14:paraId="56DDC645" w14:textId="77777777" w:rsidR="00313753" w:rsidRPr="00FD1909" w:rsidRDefault="00313753" w:rsidP="00045A4A">
      <w:pPr>
        <w:autoSpaceDE w:val="0"/>
        <w:autoSpaceDN w:val="0"/>
        <w:adjustRightInd w:val="0"/>
        <w:spacing w:after="0" w:line="240" w:lineRule="auto"/>
        <w:rPr>
          <w:ins w:id="57" w:author="Adriane Marques" w:date="2021-01-25T14:32:00Z"/>
          <w:rFonts w:ascii="Courier New" w:hAnsi="Courier New" w:cs="Courier New"/>
          <w:color w:val="FF0000"/>
          <w:rPrChange w:id="58" w:author="João Carlos Moura" w:date="2021-05-25T16:24:00Z">
            <w:rPr>
              <w:ins w:id="59" w:author="Adriane Marques" w:date="2021-01-25T14:32:00Z"/>
              <w:rFonts w:ascii="Courier New" w:hAnsi="Courier New" w:cs="Courier New"/>
            </w:rPr>
          </w:rPrChange>
        </w:rPr>
      </w:pPr>
      <w:ins w:id="60" w:author="Adriane Marques" w:date="2021-01-25T14:32:00Z">
        <w:r w:rsidRPr="00FD1909">
          <w:rPr>
            <w:rFonts w:ascii="Courier New" w:hAnsi="Courier New" w:cs="Courier New"/>
            <w:color w:val="FF0000"/>
            <w:rPrChange w:id="61" w:author="João Carlos Moura" w:date="2021-05-25T16:24:00Z">
              <w:rPr>
                <w:rFonts w:ascii="Courier New" w:hAnsi="Courier New" w:cs="Courier New"/>
              </w:rPr>
            </w:rPrChange>
          </w:rPr>
          <w:t>3 (+-05:02)</w:t>
        </w:r>
      </w:ins>
    </w:p>
    <w:p w14:paraId="150C310B" w14:textId="77777777" w:rsidR="00313753" w:rsidRPr="00FD1909" w:rsidRDefault="00313753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62" w:author="João Carlos Moura" w:date="2021-05-25T16:24:00Z">
            <w:rPr>
              <w:rFonts w:ascii="Courier New" w:hAnsi="Courier New" w:cs="Courier New"/>
            </w:rPr>
          </w:rPrChange>
        </w:rPr>
      </w:pPr>
      <w:ins w:id="63" w:author="Adriane Marques" w:date="2021-01-25T14:32:00Z">
        <w:r w:rsidRPr="00FD1909">
          <w:rPr>
            <w:rFonts w:ascii="Courier New" w:hAnsi="Courier New" w:cs="Courier New"/>
            <w:color w:val="FF0000"/>
            <w:rPrChange w:id="64" w:author="João Carlos Moura" w:date="2021-05-25T16:24:00Z">
              <w:rPr>
                <w:rFonts w:ascii="Courier New" w:hAnsi="Courier New" w:cs="Courier New"/>
              </w:rPr>
            </w:rPrChange>
          </w:rPr>
          <w:t>4 (+-05:12)</w:t>
        </w:r>
      </w:ins>
    </w:p>
    <w:p w14:paraId="0FC21CA9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2011-09-10/05:17:09       5      360.108      175.000</w:t>
      </w:r>
    </w:p>
    <w:p w14:paraId="24D23293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2011-09-10/05:33:58       6      245.678      31.0000</w:t>
      </w:r>
    </w:p>
    <w:p w14:paraId="2EEAE734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2011-09-12/04:30:40       1      227.590      4.00000</w:t>
      </w:r>
    </w:p>
    <w:p w14:paraId="04B47968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2011-09-12/05:01:01       2      72.2698      22.0000</w:t>
      </w:r>
    </w:p>
    <w:p w14:paraId="1AA23126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2011-09-12/05:11:20       3      57.4536      1.00000</w:t>
      </w:r>
    </w:p>
    <w:p w14:paraId="5B443247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2011-09-12/05:16:30       4      57.4536      7.00000</w:t>
      </w:r>
    </w:p>
    <w:p w14:paraId="6249C5D4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2011-09-12/05:23:39       5      53.2236      3.00000</w:t>
      </w:r>
    </w:p>
    <w:p w14:paraId="43372F68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2011-09-12/05:39:08       6      49.3050      31.0000</w:t>
      </w:r>
    </w:p>
    <w:p w14:paraId="37227702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2011-09-13/04:19:09       1      309.034      111.000</w:t>
      </w:r>
    </w:p>
    <w:p w14:paraId="403C537B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65" w:author="João Carlos Moura" w:date="2021-05-25T16:25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66" w:author="João Carlos Moura" w:date="2021-05-25T16:25:00Z">
            <w:rPr>
              <w:rFonts w:ascii="Courier New" w:hAnsi="Courier New" w:cs="Courier New"/>
            </w:rPr>
          </w:rPrChange>
        </w:rPr>
        <w:t>2011-09-13/</w:t>
      </w:r>
      <w:proofErr w:type="gramStart"/>
      <w:r w:rsidRPr="00FD1909">
        <w:rPr>
          <w:rFonts w:ascii="Courier New" w:hAnsi="Courier New" w:cs="Courier New"/>
          <w:color w:val="FF0000"/>
          <w:rPrChange w:id="67" w:author="João Carlos Moura" w:date="2021-05-25T16:25:00Z">
            <w:rPr>
              <w:rFonts w:ascii="Courier New" w:hAnsi="Courier New" w:cs="Courier New"/>
            </w:rPr>
          </w:rPrChange>
        </w:rPr>
        <w:t xml:space="preserve">05:03:41  </w:t>
      </w:r>
      <w:ins w:id="68" w:author="Adriane Marques" w:date="2021-01-25T14:38:00Z">
        <w:r w:rsidR="00AD2D95" w:rsidRPr="00FD1909">
          <w:rPr>
            <w:rFonts w:ascii="Courier New" w:hAnsi="Courier New" w:cs="Courier New"/>
            <w:color w:val="FF0000"/>
            <w:rPrChange w:id="69" w:author="João Carlos Moura" w:date="2021-05-25T16:25:00Z">
              <w:rPr>
                <w:rFonts w:ascii="Courier New" w:hAnsi="Courier New" w:cs="Courier New"/>
              </w:rPr>
            </w:rPrChange>
          </w:rPr>
          <w:t>04:56</w:t>
        </w:r>
        <w:proofErr w:type="gramEnd"/>
        <w:r w:rsidR="00AD2D95" w:rsidRPr="00FD1909">
          <w:rPr>
            <w:rFonts w:ascii="Courier New" w:hAnsi="Courier New" w:cs="Courier New"/>
            <w:color w:val="FF0000"/>
            <w:rPrChange w:id="70" w:author="João Carlos Moura" w:date="2021-05-25T16:25:00Z">
              <w:rPr>
                <w:rFonts w:ascii="Courier New" w:hAnsi="Courier New" w:cs="Courier New"/>
              </w:rPr>
            </w:rPrChange>
          </w:rPr>
          <w:t>?</w:t>
        </w:r>
      </w:ins>
      <w:r w:rsidRPr="00FD1909">
        <w:rPr>
          <w:rFonts w:ascii="Courier New" w:hAnsi="Courier New" w:cs="Courier New"/>
          <w:color w:val="FF0000"/>
          <w:rPrChange w:id="71" w:author="João Carlos Moura" w:date="2021-05-25T16:25:00Z">
            <w:rPr>
              <w:rFonts w:ascii="Courier New" w:hAnsi="Courier New" w:cs="Courier New"/>
            </w:rPr>
          </w:rPrChange>
        </w:rPr>
        <w:t xml:space="preserve">     2      42.3121      36.0000</w:t>
      </w:r>
    </w:p>
    <w:p w14:paraId="655B61A9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2011-09-13/05:24:39       5      245.678      46.0000</w:t>
      </w:r>
    </w:p>
    <w:p w14:paraId="7DBE7146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2011-09-13/05:37:31       6      133.248      34.0000</w:t>
      </w:r>
    </w:p>
    <w:p w14:paraId="0E0C8551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2011-09-14/04:33:32       1      62.0198      49.0000</w:t>
      </w:r>
    </w:p>
    <w:p w14:paraId="116323B5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72" w:author="João Carlos Moura" w:date="2021-05-25T16:25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73" w:author="João Carlos Moura" w:date="2021-05-25T16:25:00Z">
            <w:rPr>
              <w:rFonts w:ascii="Courier New" w:hAnsi="Courier New" w:cs="Courier New"/>
            </w:rPr>
          </w:rPrChange>
        </w:rPr>
        <w:t xml:space="preserve">2011-09-14/05:03:33   </w:t>
      </w:r>
      <w:ins w:id="74" w:author="Adriane Marques" w:date="2021-01-25T14:39:00Z">
        <w:r w:rsidR="00AD2D95" w:rsidRPr="00FD1909">
          <w:rPr>
            <w:rFonts w:ascii="Courier New" w:hAnsi="Courier New" w:cs="Courier New"/>
            <w:color w:val="FF0000"/>
            <w:rPrChange w:id="75" w:author="João Carlos Moura" w:date="2021-05-25T16:25:00Z">
              <w:rPr>
                <w:rFonts w:ascii="Courier New" w:hAnsi="Courier New" w:cs="Courier New"/>
              </w:rPr>
            </w:rPrChange>
          </w:rPr>
          <w:t>+-05:01</w:t>
        </w:r>
      </w:ins>
      <w:r w:rsidRPr="00FD1909">
        <w:rPr>
          <w:rFonts w:ascii="Courier New" w:hAnsi="Courier New" w:cs="Courier New"/>
          <w:color w:val="FF0000"/>
          <w:rPrChange w:id="76" w:author="João Carlos Moura" w:date="2021-05-25T16:25:00Z">
            <w:rPr>
              <w:rFonts w:ascii="Courier New" w:hAnsi="Courier New" w:cs="Courier New"/>
            </w:rPr>
          </w:rPrChange>
        </w:rPr>
        <w:t xml:space="preserve">    2      39.1969      18.0000</w:t>
      </w:r>
    </w:p>
    <w:p w14:paraId="235DA1D6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2011-09-14/05:26:03       5      62.0198      18.0000</w:t>
      </w:r>
    </w:p>
    <w:p w14:paraId="5A16425E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2011-09-14/05:42:08       6      66.9489      91.0000</w:t>
      </w:r>
    </w:p>
    <w:p w14:paraId="22FCEFC2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2011-09-15/04:06:39       1      123.438      3.00000</w:t>
      </w:r>
    </w:p>
    <w:p w14:paraId="5C86B69F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77" w:author="João Carlos Moura" w:date="2021-05-25T16:25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78" w:author="João Carlos Moura" w:date="2021-05-25T16:25:00Z">
            <w:rPr>
              <w:rFonts w:ascii="Courier New" w:hAnsi="Courier New" w:cs="Courier New"/>
            </w:rPr>
          </w:rPrChange>
        </w:rPr>
        <w:t>2011-09-15/</w:t>
      </w:r>
      <w:proofErr w:type="gramStart"/>
      <w:r w:rsidRPr="00FD1909">
        <w:rPr>
          <w:rFonts w:ascii="Courier New" w:hAnsi="Courier New" w:cs="Courier New"/>
          <w:color w:val="FF0000"/>
          <w:rPrChange w:id="79" w:author="João Carlos Moura" w:date="2021-05-25T16:25:00Z">
            <w:rPr>
              <w:rFonts w:ascii="Courier New" w:hAnsi="Courier New" w:cs="Courier New"/>
            </w:rPr>
          </w:rPrChange>
        </w:rPr>
        <w:t xml:space="preserve">05:03:39  </w:t>
      </w:r>
      <w:ins w:id="80" w:author="Adriane Marques" w:date="2021-01-25T14:41:00Z">
        <w:r w:rsidR="00AD2D95" w:rsidRPr="00FD1909">
          <w:rPr>
            <w:rFonts w:ascii="Courier New" w:hAnsi="Courier New" w:cs="Courier New"/>
            <w:color w:val="FF0000"/>
            <w:rPrChange w:id="81" w:author="João Carlos Moura" w:date="2021-05-25T16:25:00Z">
              <w:rPr>
                <w:rFonts w:ascii="Courier New" w:hAnsi="Courier New" w:cs="Courier New"/>
              </w:rPr>
            </w:rPrChange>
          </w:rPr>
          <w:t>+</w:t>
        </w:r>
        <w:proofErr w:type="gramEnd"/>
        <w:r w:rsidR="00AD2D95" w:rsidRPr="00FD1909">
          <w:rPr>
            <w:rFonts w:ascii="Courier New" w:hAnsi="Courier New" w:cs="Courier New"/>
            <w:color w:val="FF0000"/>
            <w:rPrChange w:id="82" w:author="João Carlos Moura" w:date="2021-05-25T16:25:00Z">
              <w:rPr>
                <w:rFonts w:ascii="Courier New" w:hAnsi="Courier New" w:cs="Courier New"/>
              </w:rPr>
            </w:rPrChange>
          </w:rPr>
          <w:t>-05:00?</w:t>
        </w:r>
      </w:ins>
      <w:r w:rsidRPr="00FD1909">
        <w:rPr>
          <w:rFonts w:ascii="Courier New" w:hAnsi="Courier New" w:cs="Courier New"/>
          <w:color w:val="FF0000"/>
          <w:rPrChange w:id="83" w:author="João Carlos Moura" w:date="2021-05-25T16:25:00Z">
            <w:rPr>
              <w:rFonts w:ascii="Courier New" w:hAnsi="Courier New" w:cs="Courier New"/>
            </w:rPr>
          </w:rPrChange>
        </w:rPr>
        <w:t xml:space="preserve">     2      133.248     0.000000</w:t>
      </w:r>
    </w:p>
    <w:p w14:paraId="3718E71A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2011-09-15/05:29:18       5      245.678      6.00000</w:t>
      </w:r>
    </w:p>
    <w:p w14:paraId="51669527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2011-09-15/05:45:58       6      227.590      3.00000</w:t>
      </w:r>
    </w:p>
    <w:p w14:paraId="6774E8A9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2011-09-16/04:25:56       1      133.248      7.00000</w:t>
      </w:r>
    </w:p>
    <w:p w14:paraId="0B0E8007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84" w:author="João Carlos Moura" w:date="2021-05-25T16:25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85" w:author="João Carlos Moura" w:date="2021-05-25T16:25:00Z">
            <w:rPr>
              <w:rFonts w:ascii="Courier New" w:hAnsi="Courier New" w:cs="Courier New"/>
            </w:rPr>
          </w:rPrChange>
        </w:rPr>
        <w:t xml:space="preserve">2011-09-16/05:10:09 </w:t>
      </w:r>
      <w:ins w:id="86" w:author="Adriane Marques" w:date="2021-01-25T14:42:00Z">
        <w:r w:rsidR="00AD2D95" w:rsidRPr="00FD1909">
          <w:rPr>
            <w:rFonts w:ascii="Courier New" w:hAnsi="Courier New" w:cs="Courier New"/>
            <w:color w:val="FF0000"/>
            <w:rPrChange w:id="87" w:author="João Carlos Moura" w:date="2021-05-25T16:25:00Z">
              <w:rPr>
                <w:rFonts w:ascii="Courier New" w:hAnsi="Courier New" w:cs="Courier New"/>
              </w:rPr>
            </w:rPrChange>
          </w:rPr>
          <w:t>+</w:t>
        </w:r>
      </w:ins>
      <w:ins w:id="88" w:author="Adriane Marques" w:date="2021-01-25T14:43:00Z">
        <w:r w:rsidR="00AD2D95" w:rsidRPr="00FD1909">
          <w:rPr>
            <w:rFonts w:ascii="Courier New" w:hAnsi="Courier New" w:cs="Courier New"/>
            <w:color w:val="FF0000"/>
            <w:rPrChange w:id="89" w:author="João Carlos Moura" w:date="2021-05-25T16:25:00Z">
              <w:rPr>
                <w:rFonts w:ascii="Courier New" w:hAnsi="Courier New" w:cs="Courier New"/>
              </w:rPr>
            </w:rPrChange>
          </w:rPr>
          <w:t>-</w:t>
        </w:r>
      </w:ins>
      <w:ins w:id="90" w:author="Adriane Marques" w:date="2021-01-25T14:42:00Z">
        <w:r w:rsidR="00AD2D95" w:rsidRPr="00FD1909">
          <w:rPr>
            <w:rFonts w:ascii="Courier New" w:hAnsi="Courier New" w:cs="Courier New"/>
            <w:color w:val="FF0000"/>
            <w:rPrChange w:id="91" w:author="João Carlos Moura" w:date="2021-05-25T16:25:00Z">
              <w:rPr>
                <w:rFonts w:ascii="Courier New" w:hAnsi="Courier New" w:cs="Courier New"/>
              </w:rPr>
            </w:rPrChange>
          </w:rPr>
          <w:t>05:08</w:t>
        </w:r>
      </w:ins>
      <w:r w:rsidRPr="00FD1909">
        <w:rPr>
          <w:rFonts w:ascii="Courier New" w:hAnsi="Courier New" w:cs="Courier New"/>
          <w:color w:val="FF0000"/>
          <w:rPrChange w:id="92" w:author="João Carlos Moura" w:date="2021-05-25T16:25:00Z">
            <w:rPr>
              <w:rFonts w:ascii="Courier New" w:hAnsi="Courier New" w:cs="Courier New"/>
            </w:rPr>
          </w:rPrChange>
        </w:rPr>
        <w:t xml:space="preserve">      2      53.2236      8.00000</w:t>
      </w:r>
    </w:p>
    <w:p w14:paraId="46523DD9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2011-09-16/05:18:11       3      53.2236      4.00000</w:t>
      </w:r>
    </w:p>
    <w:p w14:paraId="5C1B753D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2011-09-16/05:24:29       4      53.2236     0.000000</w:t>
      </w:r>
    </w:p>
    <w:p w14:paraId="246D82F9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2011-09-16/05:29:19       5      42.3121      113.000</w:t>
      </w:r>
    </w:p>
    <w:p w14:paraId="18464DD2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2011-09-16/05:48:20       6      53.2236      55.0000</w:t>
      </w:r>
    </w:p>
    <w:p w14:paraId="5C243014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2011-09-17/04:29:09       1      388.728      60.0000</w:t>
      </w:r>
    </w:p>
    <w:p w14:paraId="73555158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2011-09-17/05:09:28       2      155.270     0.000000</w:t>
      </w:r>
    </w:p>
    <w:p w14:paraId="2B1E9442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2011-09-17/05:20:11       3      123.438      1.00000</w:t>
      </w:r>
    </w:p>
    <w:p w14:paraId="4F2A620C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2011-09-17/05:26:29       4      133.248     0.000000</w:t>
      </w:r>
    </w:p>
    <w:p w14:paraId="2800376F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93" w:author="João Carlos Moura" w:date="2021-05-25T16:25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94" w:author="João Carlos Moura" w:date="2021-05-25T16:25:00Z">
            <w:rPr>
              <w:rFonts w:ascii="Courier New" w:hAnsi="Courier New" w:cs="Courier New"/>
            </w:rPr>
          </w:rPrChange>
        </w:rPr>
        <w:t>2011-09-17/</w:t>
      </w:r>
      <w:proofErr w:type="gramStart"/>
      <w:r w:rsidRPr="00FD1909">
        <w:rPr>
          <w:rFonts w:ascii="Courier New" w:hAnsi="Courier New" w:cs="Courier New"/>
          <w:color w:val="FF0000"/>
          <w:rPrChange w:id="95" w:author="João Carlos Moura" w:date="2021-05-25T16:25:00Z">
            <w:rPr>
              <w:rFonts w:ascii="Courier New" w:hAnsi="Courier New" w:cs="Courier New"/>
            </w:rPr>
          </w:rPrChange>
        </w:rPr>
        <w:t xml:space="preserve">05:33:11  </w:t>
      </w:r>
      <w:ins w:id="96" w:author="Adriane Marques" w:date="2021-01-25T14:46:00Z">
        <w:r w:rsidR="00AD2D95" w:rsidRPr="00FD1909">
          <w:rPr>
            <w:rFonts w:ascii="Courier New" w:hAnsi="Courier New" w:cs="Courier New"/>
            <w:color w:val="FF0000"/>
            <w:rPrChange w:id="97" w:author="João Carlos Moura" w:date="2021-05-25T16:25:00Z">
              <w:rPr>
                <w:rFonts w:ascii="Courier New" w:hAnsi="Courier New" w:cs="Courier New"/>
              </w:rPr>
            </w:rPrChange>
          </w:rPr>
          <w:t>+</w:t>
        </w:r>
        <w:proofErr w:type="gramEnd"/>
        <w:r w:rsidR="00AD2D95" w:rsidRPr="00FD1909">
          <w:rPr>
            <w:rFonts w:ascii="Courier New" w:hAnsi="Courier New" w:cs="Courier New"/>
            <w:color w:val="FF0000"/>
            <w:rPrChange w:id="98" w:author="João Carlos Moura" w:date="2021-05-25T16:25:00Z">
              <w:rPr>
                <w:rFonts w:ascii="Courier New" w:hAnsi="Courier New" w:cs="Courier New"/>
              </w:rPr>
            </w:rPrChange>
          </w:rPr>
          <w:t>-05:36</w:t>
        </w:r>
      </w:ins>
      <w:r w:rsidRPr="00FD1909">
        <w:rPr>
          <w:rFonts w:ascii="Courier New" w:hAnsi="Courier New" w:cs="Courier New"/>
          <w:color w:val="FF0000"/>
          <w:rPrChange w:id="99" w:author="João Carlos Moura" w:date="2021-05-25T16:25:00Z">
            <w:rPr>
              <w:rFonts w:ascii="Courier New" w:hAnsi="Courier New" w:cs="Courier New"/>
            </w:rPr>
          </w:rPrChange>
        </w:rPr>
        <w:t xml:space="preserve">     5      114.350      2.00000</w:t>
      </w:r>
    </w:p>
    <w:p w14:paraId="2B5B6555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100" w:author="João Carlos Moura" w:date="2021-05-25T16:25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101" w:author="João Carlos Moura" w:date="2021-05-25T16:25:00Z">
            <w:rPr>
              <w:rFonts w:ascii="Courier New" w:hAnsi="Courier New" w:cs="Courier New"/>
            </w:rPr>
          </w:rPrChange>
        </w:rPr>
        <w:t xml:space="preserve">2011-09-17/05:52:08   </w:t>
      </w:r>
      <w:ins w:id="102" w:author="Adriane Marques" w:date="2021-01-25T14:46:00Z">
        <w:r w:rsidR="00AD2D95" w:rsidRPr="00FD1909">
          <w:rPr>
            <w:rFonts w:ascii="Courier New" w:hAnsi="Courier New" w:cs="Courier New"/>
            <w:color w:val="FF0000"/>
            <w:rPrChange w:id="103" w:author="João Carlos Moura" w:date="2021-05-25T16:25:00Z">
              <w:rPr>
                <w:rFonts w:ascii="Courier New" w:hAnsi="Courier New" w:cs="Courier New"/>
              </w:rPr>
            </w:rPrChange>
          </w:rPr>
          <w:t>+-05:48</w:t>
        </w:r>
      </w:ins>
      <w:r w:rsidRPr="00FD1909">
        <w:rPr>
          <w:rFonts w:ascii="Courier New" w:hAnsi="Courier New" w:cs="Courier New"/>
          <w:color w:val="FF0000"/>
          <w:rPrChange w:id="104" w:author="João Carlos Moura" w:date="2021-05-25T16:25:00Z">
            <w:rPr>
              <w:rFonts w:ascii="Courier New" w:hAnsi="Courier New" w:cs="Courier New"/>
            </w:rPr>
          </w:rPrChange>
        </w:rPr>
        <w:t xml:space="preserve">    6      123.438      7.00000</w:t>
      </w:r>
    </w:p>
    <w:p w14:paraId="6C4B36B5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2011-09-18/04:49:48       1      133.248      80.0000</w:t>
      </w:r>
    </w:p>
    <w:p w14:paraId="1C7EACE0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105" w:author="João Carlos Moura" w:date="2021-05-25T16:25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106" w:author="João Carlos Moura" w:date="2021-05-25T16:25:00Z">
            <w:rPr>
              <w:rFonts w:ascii="Courier New" w:hAnsi="Courier New" w:cs="Courier New"/>
            </w:rPr>
          </w:rPrChange>
        </w:rPr>
        <w:t>2011-09-18/</w:t>
      </w:r>
      <w:proofErr w:type="gramStart"/>
      <w:r w:rsidRPr="00FD1909">
        <w:rPr>
          <w:rFonts w:ascii="Courier New" w:hAnsi="Courier New" w:cs="Courier New"/>
          <w:color w:val="FF0000"/>
          <w:rPrChange w:id="107" w:author="João Carlos Moura" w:date="2021-05-25T16:25:00Z">
            <w:rPr>
              <w:rFonts w:ascii="Courier New" w:hAnsi="Courier New" w:cs="Courier New"/>
            </w:rPr>
          </w:rPrChange>
        </w:rPr>
        <w:t xml:space="preserve">05:16:48  </w:t>
      </w:r>
      <w:ins w:id="108" w:author="Adriane Marques" w:date="2021-01-25T14:48:00Z">
        <w:r w:rsidR="00195802" w:rsidRPr="00FD1909">
          <w:rPr>
            <w:rFonts w:ascii="Courier New" w:hAnsi="Courier New" w:cs="Courier New"/>
            <w:color w:val="FF0000"/>
            <w:rPrChange w:id="109" w:author="João Carlos Moura" w:date="2021-05-25T16:25:00Z">
              <w:rPr>
                <w:rFonts w:ascii="Courier New" w:hAnsi="Courier New" w:cs="Courier New"/>
              </w:rPr>
            </w:rPrChange>
          </w:rPr>
          <w:t>+</w:t>
        </w:r>
        <w:proofErr w:type="gramEnd"/>
        <w:r w:rsidR="00195802" w:rsidRPr="00FD1909">
          <w:rPr>
            <w:rFonts w:ascii="Courier New" w:hAnsi="Courier New" w:cs="Courier New"/>
            <w:color w:val="FF0000"/>
            <w:rPrChange w:id="110" w:author="João Carlos Moura" w:date="2021-05-25T16:25:00Z">
              <w:rPr>
                <w:rFonts w:ascii="Courier New" w:hAnsi="Courier New" w:cs="Courier New"/>
              </w:rPr>
            </w:rPrChange>
          </w:rPr>
          <w:t>-05:13</w:t>
        </w:r>
      </w:ins>
      <w:r w:rsidRPr="00FD1909">
        <w:rPr>
          <w:rFonts w:ascii="Courier New" w:hAnsi="Courier New" w:cs="Courier New"/>
          <w:color w:val="FF0000"/>
          <w:rPrChange w:id="111" w:author="João Carlos Moura" w:date="2021-05-25T16:25:00Z">
            <w:rPr>
              <w:rFonts w:ascii="Courier New" w:hAnsi="Courier New" w:cs="Courier New"/>
            </w:rPr>
          </w:rPrChange>
        </w:rPr>
        <w:t xml:space="preserve">     2      62.0198      38.0000</w:t>
      </w:r>
    </w:p>
    <w:p w14:paraId="42BACF3D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2011-09-18/05:23:06       3      45.6749      18.0000</w:t>
      </w:r>
    </w:p>
    <w:p w14:paraId="13AD240A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2011-09-18/05:29:08       4      45.6749      3.00000</w:t>
      </w:r>
    </w:p>
    <w:p w14:paraId="744C550B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2011-09-18/05:35:38       5      42.3121      49.0000</w:t>
      </w:r>
    </w:p>
    <w:p w14:paraId="2F6776CA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2011-09-18/05:54:11       6      57.4536      74.0000</w:t>
      </w:r>
    </w:p>
    <w:p w14:paraId="2F44FD86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2011-09-19/04:53:46       1      286.282      16.0000</w:t>
      </w:r>
    </w:p>
    <w:p w14:paraId="04BEC4DE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2011-09-19/05:15:53       2      123.438      5.00000</w:t>
      </w:r>
    </w:p>
    <w:p w14:paraId="25931B31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2011-09-19/05:25:32       3      143.838     0.000000</w:t>
      </w:r>
    </w:p>
    <w:p w14:paraId="1786F687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2011-09-19/05:31:49       4      114.350     0.000000</w:t>
      </w:r>
    </w:p>
    <w:p w14:paraId="2FAC56B6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112" w:author="João Carlos Moura" w:date="2021-05-25T16:25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113" w:author="João Carlos Moura" w:date="2021-05-25T16:25:00Z">
            <w:rPr>
              <w:rFonts w:ascii="Courier New" w:hAnsi="Courier New" w:cs="Courier New"/>
            </w:rPr>
          </w:rPrChange>
        </w:rPr>
        <w:t xml:space="preserve">2011-09-19/05:38:47    </w:t>
      </w:r>
      <w:ins w:id="114" w:author="Adriane Marques" w:date="2021-01-25T14:51:00Z">
        <w:r w:rsidR="00195802" w:rsidRPr="00FD1909">
          <w:rPr>
            <w:rFonts w:ascii="Courier New" w:hAnsi="Courier New" w:cs="Courier New"/>
            <w:color w:val="FF0000"/>
            <w:rPrChange w:id="115" w:author="João Carlos Moura" w:date="2021-05-25T16:25:00Z">
              <w:rPr>
                <w:rFonts w:ascii="Courier New" w:hAnsi="Courier New" w:cs="Courier New"/>
              </w:rPr>
            </w:rPrChange>
          </w:rPr>
          <w:t>+-05:42</w:t>
        </w:r>
      </w:ins>
      <w:r w:rsidRPr="00FD1909">
        <w:rPr>
          <w:rFonts w:ascii="Courier New" w:hAnsi="Courier New" w:cs="Courier New"/>
          <w:color w:val="FF0000"/>
          <w:rPrChange w:id="116" w:author="João Carlos Moura" w:date="2021-05-25T16:25:00Z">
            <w:rPr>
              <w:rFonts w:ascii="Courier New" w:hAnsi="Courier New" w:cs="Courier New"/>
            </w:rPr>
          </w:rPrChange>
        </w:rPr>
        <w:t xml:space="preserve">   5      105.931      5.00000</w:t>
      </w:r>
    </w:p>
    <w:p w14:paraId="01874A67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2011-09-19/06:00:29       6      84.2137      7.00000</w:t>
      </w:r>
    </w:p>
    <w:p w14:paraId="3E3E136E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2011-09-20/05:03:36       1      195.311      6.00000</w:t>
      </w:r>
    </w:p>
    <w:p w14:paraId="6E7C3DC6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2011-09-20/05:19:28       2      114.350      1.00000</w:t>
      </w:r>
    </w:p>
    <w:p w14:paraId="2F5ABFEE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2011-09-20/05:24:58       3      114.350      1.00000</w:t>
      </w:r>
    </w:p>
    <w:p w14:paraId="4781CF9F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2011-09-20/05:35:01       4      84.2137      5.00000</w:t>
      </w:r>
    </w:p>
    <w:p w14:paraId="5A06EF83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2011-09-20/05:41:38       5      90.9067      14.0000</w:t>
      </w:r>
    </w:p>
    <w:p w14:paraId="571F4BE1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2011-09-20/05:54:30       6      66.9489      37.0000</w:t>
      </w:r>
    </w:p>
    <w:p w14:paraId="66AEE807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2011-09-21/05:02:31       1      488.974      388.000</w:t>
      </w:r>
    </w:p>
    <w:p w14:paraId="5F0846F5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2011-09-21/05:19:19       2      309.034      63.0000</w:t>
      </w:r>
    </w:p>
    <w:p w14:paraId="5B970CDA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2011-09-21/05:26:01       3      210.834      63.0000</w:t>
      </w:r>
    </w:p>
    <w:p w14:paraId="4CD4FDF5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2011-09-21/05:36:48       4      167.611      47.0000</w:t>
      </w:r>
    </w:p>
    <w:p w14:paraId="221F7606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117" w:author="João Carlos Moura" w:date="2021-05-25T16:25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118" w:author="João Carlos Moura" w:date="2021-05-25T16:25:00Z">
            <w:rPr>
              <w:rFonts w:ascii="Courier New" w:hAnsi="Courier New" w:cs="Courier New"/>
            </w:rPr>
          </w:rPrChange>
        </w:rPr>
        <w:t xml:space="preserve">2011-09-21/05:44:51     </w:t>
      </w:r>
      <w:ins w:id="119" w:author="Adriane Marques" w:date="2021-01-25T15:00:00Z">
        <w:r w:rsidR="00CA1EDA" w:rsidRPr="00FD1909">
          <w:rPr>
            <w:rFonts w:ascii="Courier New" w:hAnsi="Courier New" w:cs="Courier New"/>
            <w:color w:val="FF0000"/>
            <w:rPrChange w:id="120" w:author="João Carlos Moura" w:date="2021-05-25T16:25:00Z">
              <w:rPr>
                <w:rFonts w:ascii="Courier New" w:hAnsi="Courier New" w:cs="Courier New"/>
              </w:rPr>
            </w:rPrChange>
          </w:rPr>
          <w:t>+-</w:t>
        </w:r>
        <w:proofErr w:type="gramStart"/>
        <w:r w:rsidR="00CA1EDA" w:rsidRPr="00FD1909">
          <w:rPr>
            <w:rFonts w:ascii="Courier New" w:hAnsi="Courier New" w:cs="Courier New"/>
            <w:color w:val="FF0000"/>
            <w:rPrChange w:id="121" w:author="João Carlos Moura" w:date="2021-05-25T16:25:00Z">
              <w:rPr>
                <w:rFonts w:ascii="Courier New" w:hAnsi="Courier New" w:cs="Courier New"/>
              </w:rPr>
            </w:rPrChange>
          </w:rPr>
          <w:t>05:40</w:t>
        </w:r>
      </w:ins>
      <w:r w:rsidRPr="00FD1909">
        <w:rPr>
          <w:rFonts w:ascii="Courier New" w:hAnsi="Courier New" w:cs="Courier New"/>
          <w:color w:val="FF0000"/>
          <w:rPrChange w:id="122" w:author="João Carlos Moura" w:date="2021-05-25T16:25:00Z">
            <w:rPr>
              <w:rFonts w:ascii="Courier New" w:hAnsi="Courier New" w:cs="Courier New"/>
            </w:rPr>
          </w:rPrChange>
        </w:rPr>
        <w:t xml:space="preserve">  5</w:t>
      </w:r>
      <w:proofErr w:type="gramEnd"/>
      <w:r w:rsidRPr="00FD1909">
        <w:rPr>
          <w:rFonts w:ascii="Courier New" w:hAnsi="Courier New" w:cs="Courier New"/>
          <w:color w:val="FF0000"/>
          <w:rPrChange w:id="123" w:author="João Carlos Moura" w:date="2021-05-25T16:25:00Z">
            <w:rPr>
              <w:rFonts w:ascii="Courier New" w:hAnsi="Courier New" w:cs="Courier New"/>
            </w:rPr>
          </w:rPrChange>
        </w:rPr>
        <w:t xml:space="preserve">      155.270      400.000</w:t>
      </w:r>
    </w:p>
    <w:p w14:paraId="2BFF8BBD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2011-09-21/06:09:58       6      133.248      23.0000</w:t>
      </w:r>
    </w:p>
    <w:p w14:paraId="05A0970C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2011-09-22/04:58:01       1      155.270      24.0000</w:t>
      </w:r>
    </w:p>
    <w:p w14:paraId="7CCF6279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2011-09-22/05:21:51       2      90.9067      5.00000</w:t>
      </w:r>
    </w:p>
    <w:p w14:paraId="3B01C839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2011-09-22/05:29:41       3      62.0198      6.00000</w:t>
      </w:r>
    </w:p>
    <w:p w14:paraId="4E6B0DBF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2011-09-22/05:37:00       4      62.0198      1.00000</w:t>
      </w:r>
    </w:p>
    <w:p w14:paraId="7BFB2675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2011-09-22/05:44:01       5      53.2236      24.0000</w:t>
      </w:r>
    </w:p>
    <w:p w14:paraId="6CFF610B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2011-09-22/06:03:11       6      45.6749      47.0000</w:t>
      </w:r>
    </w:p>
    <w:p w14:paraId="1C3ADDA8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2011-09-23/05:08:03       1      360.108      61.0000</w:t>
      </w:r>
    </w:p>
    <w:p w14:paraId="195636D9" w14:textId="77777777" w:rsidR="00045A4A" w:rsidRPr="00FD1909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rPrChange w:id="124" w:author="João Carlos Moura" w:date="2021-05-25T16:25:00Z">
            <w:rPr>
              <w:rFonts w:ascii="Courier New" w:hAnsi="Courier New" w:cs="Courier New"/>
            </w:rPr>
          </w:rPrChange>
        </w:rPr>
      </w:pPr>
      <w:r w:rsidRPr="00FD1909">
        <w:rPr>
          <w:rFonts w:ascii="Courier New" w:hAnsi="Courier New" w:cs="Courier New"/>
          <w:color w:val="FF0000"/>
          <w:rPrChange w:id="125" w:author="João Carlos Moura" w:date="2021-05-25T16:25:00Z">
            <w:rPr>
              <w:rFonts w:ascii="Courier New" w:hAnsi="Courier New" w:cs="Courier New"/>
            </w:rPr>
          </w:rPrChange>
        </w:rPr>
        <w:t xml:space="preserve">2011-09-23/05:24:28   </w:t>
      </w:r>
      <w:ins w:id="126" w:author="Adriane Marques" w:date="2021-01-25T15:02:00Z">
        <w:r w:rsidR="00B25DE2" w:rsidRPr="00FD1909">
          <w:rPr>
            <w:rFonts w:ascii="Courier New" w:hAnsi="Courier New" w:cs="Courier New"/>
            <w:color w:val="FF0000"/>
            <w:rPrChange w:id="127" w:author="João Carlos Moura" w:date="2021-05-25T16:25:00Z">
              <w:rPr>
                <w:rFonts w:ascii="Courier New" w:hAnsi="Courier New" w:cs="Courier New"/>
              </w:rPr>
            </w:rPrChange>
          </w:rPr>
          <w:t>+_05:21</w:t>
        </w:r>
      </w:ins>
      <w:r w:rsidRPr="00FD1909">
        <w:rPr>
          <w:rFonts w:ascii="Courier New" w:hAnsi="Courier New" w:cs="Courier New"/>
          <w:color w:val="FF0000"/>
          <w:rPrChange w:id="128" w:author="João Carlos Moura" w:date="2021-05-25T16:25:00Z">
            <w:rPr>
              <w:rFonts w:ascii="Courier New" w:hAnsi="Courier New" w:cs="Courier New"/>
            </w:rPr>
          </w:rPrChange>
        </w:rPr>
        <w:t xml:space="preserve">    2      245.678      47.0000</w:t>
      </w:r>
    </w:p>
    <w:p w14:paraId="1B82DAE2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2011-09-23/05:31:18       3      333.595      59.0000</w:t>
      </w:r>
    </w:p>
    <w:p w14:paraId="0613BE7C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2011-09-23/05:40:13       4      286.282      36.0000</w:t>
      </w:r>
    </w:p>
    <w:p w14:paraId="3E7F5F3B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2011-09-23/05:46:51       5      309.034      176.000</w:t>
      </w:r>
    </w:p>
    <w:p w14:paraId="37753F83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2011-09-23/06:07:56       6      195.311      30.0000</w:t>
      </w:r>
    </w:p>
    <w:p w14:paraId="28125FB4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2011-09-24/05:07:42       1      57.4536      60.0000</w:t>
      </w:r>
    </w:p>
    <w:p w14:paraId="63EE516F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2011-09-24/05:27:32       2      45.6749      13.0000</w:t>
      </w:r>
    </w:p>
    <w:p w14:paraId="48B6EF62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2011-09-24/05:33:50       3      49.3050      5.00000</w:t>
      </w:r>
    </w:p>
    <w:p w14:paraId="2D0A5732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2011-09-24/05:40:16       4      45.6749      5.00000</w:t>
      </w:r>
    </w:p>
    <w:p w14:paraId="00BFF5C8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2011-09-24/05:46:30       5      49.3050      14.0000</w:t>
      </w:r>
    </w:p>
    <w:p w14:paraId="5F449A40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2011-09-24/06:12:33       6      39.1969      202.000</w:t>
      </w:r>
    </w:p>
    <w:p w14:paraId="65DE639D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2011-09-26/05:14:09       1      98.1317      23.0000</w:t>
      </w:r>
    </w:p>
    <w:p w14:paraId="1FA06597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2011-09-26/05:29:18       2      53.2236      14.0000</w:t>
      </w:r>
    </w:p>
    <w:p w14:paraId="67660661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2011-09-26/05:35:11       3      57.4536      1.00000</w:t>
      </w:r>
    </w:p>
    <w:p w14:paraId="500F9DBD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2011-09-26/05:41:09       4      57.4536      6.00000</w:t>
      </w:r>
    </w:p>
    <w:p w14:paraId="02234816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2011-09-26/05:46:06       5      57.4536      5.00000</w:t>
      </w:r>
    </w:p>
    <w:p w14:paraId="1E91211A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2011-09-26/06:18:47       6      98.1317      20.0000</w:t>
      </w:r>
    </w:p>
    <w:p w14:paraId="40AFA343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2011-09-27/05:06:01       1      527.835      113.000</w:t>
      </w:r>
    </w:p>
    <w:p w14:paraId="2D171064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2011-09-27/05:30:48       2      114.350      7.00000</w:t>
      </w:r>
    </w:p>
    <w:p w14:paraId="68DC9801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2011-09-27/05:48:49       5      419.623      76.0000</w:t>
      </w:r>
    </w:p>
    <w:p w14:paraId="71C049BC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2011-09-27/06:12:28       6      419.623      238.000</w:t>
      </w:r>
    </w:p>
    <w:p w14:paraId="78D9964C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2011-09-28/05:05:08       1      265.204      13.0000</w:t>
      </w:r>
    </w:p>
    <w:p w14:paraId="4E67DC1E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2011-09-28/05:33:52       2      114.350      3.00000</w:t>
      </w:r>
    </w:p>
    <w:p w14:paraId="01744424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2011-09-28/05:50:09       5      42.3121      48.0000</w:t>
      </w:r>
    </w:p>
    <w:p w14:paraId="6466D95D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2011-09-28/06:15:48       6      57.4536      132.000</w:t>
      </w:r>
    </w:p>
    <w:p w14:paraId="58ADBF25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2011-09-29/05:13:51       1      452.973      256.000</w:t>
      </w:r>
    </w:p>
    <w:p w14:paraId="1C8AC523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2011-09-29/05:33:49       2      143.838      3.00000</w:t>
      </w:r>
    </w:p>
    <w:p w14:paraId="12B98943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2011-09-29/05:53:51       5      488.974      26.0000</w:t>
      </w:r>
    </w:p>
    <w:p w14:paraId="72D395FF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del w:id="129" w:author="Adriane Marques" w:date="2021-01-25T16:06:00Z">
        <w:r w:rsidDel="00C93B3F">
          <w:rPr>
            <w:rFonts w:ascii="Courier New" w:hAnsi="Courier New" w:cs="Courier New"/>
          </w:rPr>
          <w:delText>2011-09-29/06:25:20       6      488.974      74.0000</w:delText>
        </w:r>
      </w:del>
    </w:p>
    <w:p w14:paraId="3A2E3C7E" w14:textId="77777777" w:rsidR="00045A4A" w:rsidRDefault="00045A4A" w:rsidP="00045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D37422" w14:textId="77777777" w:rsidR="00B963E4" w:rsidRDefault="00E54125"/>
    <w:sectPr w:rsidR="00B963E4" w:rsidSect="00AA2C0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Carlos Moura">
    <w15:presenceInfo w15:providerId="Windows Live" w15:userId="677e76be0d0cf9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A4A"/>
    <w:rsid w:val="00045A4A"/>
    <w:rsid w:val="00195802"/>
    <w:rsid w:val="002947F7"/>
    <w:rsid w:val="00313753"/>
    <w:rsid w:val="00480320"/>
    <w:rsid w:val="00643458"/>
    <w:rsid w:val="00706AF8"/>
    <w:rsid w:val="0074559D"/>
    <w:rsid w:val="00AD2D95"/>
    <w:rsid w:val="00B25DE2"/>
    <w:rsid w:val="00C93B3F"/>
    <w:rsid w:val="00CA1EDA"/>
    <w:rsid w:val="00DD5901"/>
    <w:rsid w:val="00E54125"/>
    <w:rsid w:val="00F42E6C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6492"/>
  <w15:docId w15:val="{ED9CFC2B-91E5-472F-81BC-2E402FA6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A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1181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Marques</dc:creator>
  <cp:lastModifiedBy>João Carlos Moura</cp:lastModifiedBy>
  <cp:revision>16</cp:revision>
  <dcterms:created xsi:type="dcterms:W3CDTF">2021-01-25T16:47:00Z</dcterms:created>
  <dcterms:modified xsi:type="dcterms:W3CDTF">2021-05-25T19:25:00Z</dcterms:modified>
</cp:coreProperties>
</file>
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6E20" w14:textId="77777777" w:rsidR="00CD6D38" w:rsidRP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6D38">
        <w:rPr>
          <w:rFonts w:ascii="Courier New" w:hAnsi="Courier New" w:cs="Courier New"/>
          <w:lang w:val="en-US"/>
        </w:rPr>
        <w:t># CCATi boundary location file: time bndnum yvalue zvalue</w:t>
      </w:r>
    </w:p>
    <w:p w14:paraId="580EBAA2" w14:textId="77777777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2011-08-01/02:03:48        1      265.204      6.00000</w:t>
      </w:r>
    </w:p>
    <w:p w14:paraId="481AC02D" w14:textId="77777777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2011-08-01/03:12:59       2      210.834      4.00000</w:t>
      </w:r>
    </w:p>
    <w:p w14:paraId="454B6AB2" w14:textId="77777777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2011-08-01/03:58:48       5      245.678      9.00000</w:t>
      </w:r>
    </w:p>
    <w:p w14:paraId="7948FB2A" w14:textId="77777777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2011-08-01/04:07:31       6      265.204      21.0000</w:t>
      </w:r>
    </w:p>
    <w:p w14:paraId="7FD8658D" w14:textId="77777777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2011-08-02/02:08:51       1      527.835      119.000</w:t>
      </w:r>
    </w:p>
    <w:p w14:paraId="2BBCD69F" w14:textId="002C6BA2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6152">
        <w:rPr>
          <w:rFonts w:ascii="Courier New" w:hAnsi="Courier New" w:cs="Courier New"/>
          <w:color w:val="FF0000"/>
          <w:rPrChange w:id="0" w:author="João Carlos Moura" w:date="2021-05-25T15:42:00Z">
            <w:rPr>
              <w:rFonts w:ascii="Courier New" w:hAnsi="Courier New" w:cs="Courier New"/>
            </w:rPr>
          </w:rPrChange>
        </w:rPr>
        <w:t>2011-08-02/03:17:06</w:t>
      </w:r>
      <w:r w:rsidR="001A0276" w:rsidRPr="006F6152">
        <w:rPr>
          <w:rFonts w:ascii="Courier New" w:hAnsi="Courier New" w:cs="Courier New"/>
          <w:color w:val="FF0000"/>
          <w:rPrChange w:id="1" w:author="João Carlos Moura" w:date="2021-05-25T15:42:00Z">
            <w:rPr>
              <w:rFonts w:ascii="Courier New" w:hAnsi="Courier New" w:cs="Courier New"/>
            </w:rPr>
          </w:rPrChange>
        </w:rPr>
        <w:t xml:space="preserve"> </w:t>
      </w:r>
      <w:r w:rsidR="001A0276">
        <w:rPr>
          <w:rFonts w:ascii="Courier New" w:hAnsi="Courier New" w:cs="Courier New"/>
        </w:rPr>
        <w:t>(+-</w:t>
      </w:r>
      <w:r w:rsidR="001A0276">
        <w:rPr>
          <w:rFonts w:ascii="Courier New" w:hAnsi="Courier New" w:cs="Courier New"/>
          <w:color w:val="FF0000"/>
        </w:rPr>
        <w:t>03:0</w:t>
      </w:r>
      <w:ins w:id="2" w:author="João Carlos Moura" w:date="2021-05-25T15:50:00Z">
        <w:r w:rsidR="006F6152">
          <w:rPr>
            <w:rFonts w:ascii="Courier New" w:hAnsi="Courier New" w:cs="Courier New"/>
            <w:color w:val="FF0000"/>
          </w:rPr>
          <w:t>7:59</w:t>
        </w:r>
      </w:ins>
      <w:del w:id="3" w:author="João Carlos Moura" w:date="2021-05-25T15:50:00Z">
        <w:r w:rsidR="001A0276" w:rsidDel="006F6152">
          <w:rPr>
            <w:rFonts w:ascii="Courier New" w:hAnsi="Courier New" w:cs="Courier New"/>
            <w:color w:val="FF0000"/>
          </w:rPr>
          <w:delText>8</w:delText>
        </w:r>
      </w:del>
      <w:r w:rsidR="001A0276">
        <w:rPr>
          <w:rFonts w:ascii="Courier New" w:hAnsi="Courier New" w:cs="Courier New"/>
          <w:color w:val="FF0000"/>
        </w:rPr>
        <w:t>?)</w:t>
      </w:r>
      <w:ins w:id="4" w:author="João Carlos Moura" w:date="2021-05-25T15:56:00Z">
        <w:r w:rsidR="009F18A4">
          <w:rPr>
            <w:rFonts w:ascii="Courier New" w:hAnsi="Courier New" w:cs="Courier New"/>
            <w:color w:val="FF0000"/>
          </w:rPr>
          <w:t>x</w:t>
        </w:r>
      </w:ins>
      <w:r>
        <w:rPr>
          <w:rFonts w:ascii="Courier New" w:hAnsi="Courier New" w:cs="Courier New"/>
        </w:rPr>
        <w:t xml:space="preserve">  </w:t>
      </w:r>
      <w:del w:id="5" w:author="João Carlos Moura" w:date="2021-05-25T15:50:00Z">
        <w:r w:rsidDel="006F6152">
          <w:rPr>
            <w:rFonts w:ascii="Courier New" w:hAnsi="Courier New" w:cs="Courier New"/>
          </w:rPr>
          <w:delText xml:space="preserve">  </w:delText>
        </w:r>
      </w:del>
      <w:r>
        <w:rPr>
          <w:rFonts w:ascii="Courier New" w:hAnsi="Courier New" w:cs="Courier New"/>
        </w:rPr>
        <w:t xml:space="preserve">   2      167.611      1.00000</w:t>
      </w:r>
    </w:p>
    <w:p w14:paraId="06826A1B" w14:textId="77777777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2011-08-02/04:01:43       5      569.786      89.0000</w:t>
      </w:r>
    </w:p>
    <w:p w14:paraId="542D4734" w14:textId="77777777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2011-08-02/04:09:13       6      488.974      40.0000</w:t>
      </w:r>
    </w:p>
    <w:p w14:paraId="681174F9" w14:textId="77777777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2011-08-03/02:18:31       1      133.248      4.00000</w:t>
      </w:r>
    </w:p>
    <w:p w14:paraId="00C1618F" w14:textId="77777777" w:rsidR="00CD6D38" w:rsidRPr="001A0276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A0276">
        <w:rPr>
          <w:rFonts w:ascii="Courier New" w:hAnsi="Courier New" w:cs="Courier New"/>
          <w:color w:val="FF0000"/>
        </w:rPr>
        <w:t xml:space="preserve">2011-08-03/04:02:08       </w:t>
      </w:r>
      <w:del w:id="6" w:author="Adriane Marques" w:date="2021-01-25T13:29:00Z">
        <w:r w:rsidRPr="001A0276" w:rsidDel="00D22353">
          <w:rPr>
            <w:rFonts w:ascii="Courier New" w:hAnsi="Courier New" w:cs="Courier New"/>
            <w:color w:val="FF0000"/>
          </w:rPr>
          <w:delText>4</w:delText>
        </w:r>
      </w:del>
      <w:ins w:id="7" w:author="Adriane Marques" w:date="2021-01-25T13:29:00Z">
        <w:r w:rsidR="00D22353">
          <w:rPr>
            <w:rFonts w:ascii="Courier New" w:hAnsi="Courier New" w:cs="Courier New"/>
            <w:color w:val="FF0000"/>
          </w:rPr>
          <w:t>5</w:t>
        </w:r>
      </w:ins>
      <w:r w:rsidRPr="001A0276">
        <w:rPr>
          <w:rFonts w:ascii="Courier New" w:hAnsi="Courier New" w:cs="Courier New"/>
          <w:color w:val="FF0000"/>
        </w:rPr>
        <w:t xml:space="preserve">      195.311      58.0000</w:t>
      </w:r>
    </w:p>
    <w:p w14:paraId="15C84A0C" w14:textId="77777777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0276">
        <w:rPr>
          <w:rFonts w:ascii="Courier New" w:hAnsi="Courier New" w:cs="Courier New"/>
          <w:color w:val="FF0000"/>
        </w:rPr>
        <w:t xml:space="preserve">2011-08-03/04:10:11       </w:t>
      </w:r>
      <w:del w:id="8" w:author="Adriane Marques" w:date="2021-01-25T13:29:00Z">
        <w:r w:rsidRPr="001A0276" w:rsidDel="00D22353">
          <w:rPr>
            <w:rFonts w:ascii="Courier New" w:hAnsi="Courier New" w:cs="Courier New"/>
            <w:color w:val="FF0000"/>
          </w:rPr>
          <w:delText>5</w:delText>
        </w:r>
      </w:del>
      <w:ins w:id="9" w:author="Adriane Marques" w:date="2021-01-25T13:29:00Z">
        <w:r w:rsidR="00D22353">
          <w:rPr>
            <w:rFonts w:ascii="Courier New" w:hAnsi="Courier New" w:cs="Courier New"/>
            <w:color w:val="FF0000"/>
          </w:rPr>
          <w:t>6</w:t>
        </w:r>
      </w:ins>
      <w:r w:rsidRPr="001A0276">
        <w:rPr>
          <w:rFonts w:ascii="Courier New" w:hAnsi="Courier New" w:cs="Courier New"/>
          <w:color w:val="FF0000"/>
        </w:rPr>
        <w:t xml:space="preserve">      167.611      6.00000</w:t>
      </w:r>
    </w:p>
    <w:p w14:paraId="3FCD7073" w14:textId="77777777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2011-08-04/02:20:58       1      180.932     0.000000</w:t>
      </w:r>
    </w:p>
    <w:p w14:paraId="475FB2B2" w14:textId="77777777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2011-08-04/03:20:11</w:t>
      </w:r>
      <w:ins w:id="10" w:author="Adriane Marques" w:date="2021-01-25T13:31:00Z">
        <w:r w:rsidR="00D22353">
          <w:rPr>
            <w:rFonts w:ascii="Courier New" w:hAnsi="Courier New" w:cs="Courier New"/>
          </w:rPr>
          <w:t xml:space="preserve"> +- 03:30?</w:t>
        </w:r>
      </w:ins>
      <w:r>
        <w:rPr>
          <w:rFonts w:ascii="Courier New" w:hAnsi="Courier New" w:cs="Courier New"/>
        </w:rPr>
        <w:t xml:space="preserve">       2      180.932      24.0000</w:t>
      </w:r>
    </w:p>
    <w:p w14:paraId="3D5740C3" w14:textId="77777777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2011-08-04/04:04:11       5      360.108      22.0000</w:t>
      </w:r>
    </w:p>
    <w:p w14:paraId="575C5A78" w14:textId="77777777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2011-08-04/04:10:21       6      360.108      42.0000</w:t>
      </w:r>
    </w:p>
    <w:p w14:paraId="0D07A170" w14:textId="77777777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2011-08-05/02:26:53       1      123.438      3.00000</w:t>
      </w:r>
    </w:p>
    <w:p w14:paraId="78C8F21E" w14:textId="77777777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2011-08-05/03:14:10       2      143.838      2.00000</w:t>
      </w:r>
    </w:p>
    <w:p w14:paraId="4FFD5E16" w14:textId="77777777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2011-08-05/04:05:48       5      245.678      1.00000</w:t>
      </w:r>
    </w:p>
    <w:p w14:paraId="460F4F21" w14:textId="77777777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2011-08-05/04:16:43       6      286.282      6.00000</w:t>
      </w:r>
    </w:p>
    <w:p w14:paraId="545B765C" w14:textId="77777777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2011-08-29/03:39:31       1      84.2137      30.0000</w:t>
      </w:r>
    </w:p>
    <w:p w14:paraId="53D88B4D" w14:textId="77777777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2011-08-29/04:29:38       2      53.2236      4.00000</w:t>
      </w:r>
    </w:p>
    <w:p w14:paraId="3564E7AF" w14:textId="36D3E514" w:rsidR="00CD6D38" w:rsidRPr="00D70D73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rPrChange w:id="11" w:author="Adriane Marques" w:date="2021-01-25T13:45:00Z">
            <w:rPr>
              <w:rFonts w:ascii="Courier New" w:hAnsi="Courier New" w:cs="Courier New"/>
            </w:rPr>
          </w:rPrChange>
        </w:rPr>
      </w:pPr>
      <w:commentRangeStart w:id="12"/>
      <w:r w:rsidRPr="00D70D73">
        <w:rPr>
          <w:rFonts w:ascii="Courier New" w:hAnsi="Courier New" w:cs="Courier New"/>
          <w:color w:val="00B050"/>
          <w:rPrChange w:id="13" w:author="Adriane Marques" w:date="2021-01-25T13:45:00Z">
            <w:rPr>
              <w:rFonts w:ascii="Courier New" w:hAnsi="Courier New" w:cs="Courier New"/>
            </w:rPr>
          </w:rPrChange>
        </w:rPr>
        <w:t>2011-08-29/04:42:50</w:t>
      </w:r>
      <w:ins w:id="14" w:author="João Carlos Moura" w:date="2021-05-25T15:43:00Z">
        <w:r w:rsidR="006F6152">
          <w:rPr>
            <w:rFonts w:ascii="Courier New" w:hAnsi="Courier New" w:cs="Courier New"/>
            <w:color w:val="00B050"/>
          </w:rPr>
          <w:t xml:space="preserve"> (4</w:t>
        </w:r>
      </w:ins>
      <w:ins w:id="15" w:author="João Carlos Moura" w:date="2021-05-25T15:44:00Z">
        <w:r w:rsidR="006F6152">
          <w:rPr>
            <w:rFonts w:ascii="Courier New" w:hAnsi="Courier New" w:cs="Courier New"/>
            <w:color w:val="00B050"/>
          </w:rPr>
          <w:t>:35)</w:t>
        </w:r>
      </w:ins>
      <w:ins w:id="16" w:author="João Carlos Moura" w:date="2021-05-25T15:56:00Z">
        <w:r w:rsidR="009F18A4">
          <w:rPr>
            <w:rFonts w:ascii="Courier New" w:hAnsi="Courier New" w:cs="Courier New"/>
            <w:color w:val="00B050"/>
          </w:rPr>
          <w:t>x</w:t>
        </w:r>
      </w:ins>
      <w:ins w:id="17" w:author="João Carlos Moura" w:date="2021-05-25T15:57:00Z">
        <w:r w:rsidR="009F18A4">
          <w:rPr>
            <w:rFonts w:ascii="Courier New" w:hAnsi="Courier New" w:cs="Courier New"/>
            <w:color w:val="00B050"/>
          </w:rPr>
          <w:tab/>
        </w:r>
      </w:ins>
      <w:r w:rsidRPr="00D70D73">
        <w:rPr>
          <w:rFonts w:ascii="Courier New" w:hAnsi="Courier New" w:cs="Courier New"/>
          <w:color w:val="00B050"/>
          <w:rPrChange w:id="18" w:author="Adriane Marques" w:date="2021-01-25T13:45:00Z">
            <w:rPr>
              <w:rFonts w:ascii="Courier New" w:hAnsi="Courier New" w:cs="Courier New"/>
            </w:rPr>
          </w:rPrChange>
        </w:rPr>
        <w:t xml:space="preserve">       3      57.4536      2.00000</w:t>
      </w:r>
    </w:p>
    <w:p w14:paraId="7B18EED3" w14:textId="7A0806E1" w:rsidR="00CD6D38" w:rsidRPr="00D70D73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rPrChange w:id="19" w:author="Adriane Marques" w:date="2021-01-25T13:45:00Z">
            <w:rPr>
              <w:rFonts w:ascii="Courier New" w:hAnsi="Courier New" w:cs="Courier New"/>
            </w:rPr>
          </w:rPrChange>
        </w:rPr>
      </w:pPr>
      <w:r w:rsidRPr="00D70D73">
        <w:rPr>
          <w:rFonts w:ascii="Courier New" w:hAnsi="Courier New" w:cs="Courier New"/>
          <w:color w:val="00B050"/>
          <w:rPrChange w:id="20" w:author="Adriane Marques" w:date="2021-01-25T13:45:00Z">
            <w:rPr>
              <w:rFonts w:ascii="Courier New" w:hAnsi="Courier New" w:cs="Courier New"/>
            </w:rPr>
          </w:rPrChange>
        </w:rPr>
        <w:t xml:space="preserve">2011-08-29/04:48:48 </w:t>
      </w:r>
      <w:ins w:id="21" w:author="João Carlos Moura" w:date="2021-05-25T15:44:00Z">
        <w:r w:rsidR="006F6152">
          <w:rPr>
            <w:rFonts w:ascii="Courier New" w:hAnsi="Courier New" w:cs="Courier New"/>
            <w:color w:val="00B050"/>
          </w:rPr>
          <w:t>(4:52)</w:t>
        </w:r>
      </w:ins>
      <w:ins w:id="22" w:author="João Carlos Moura" w:date="2021-05-25T15:57:00Z">
        <w:r w:rsidR="009F18A4">
          <w:rPr>
            <w:rFonts w:ascii="Courier New" w:hAnsi="Courier New" w:cs="Courier New"/>
            <w:color w:val="00B050"/>
          </w:rPr>
          <w:t>x</w:t>
        </w:r>
      </w:ins>
      <w:del w:id="23" w:author="João Carlos Moura" w:date="2021-05-25T15:44:00Z">
        <w:r w:rsidRPr="00D70D73" w:rsidDel="006F6152">
          <w:rPr>
            <w:rFonts w:ascii="Courier New" w:hAnsi="Courier New" w:cs="Courier New"/>
            <w:color w:val="00B050"/>
            <w:rPrChange w:id="24" w:author="Adriane Marques" w:date="2021-01-25T13:45:00Z">
              <w:rPr>
                <w:rFonts w:ascii="Courier New" w:hAnsi="Courier New" w:cs="Courier New"/>
              </w:rPr>
            </w:rPrChange>
          </w:rPr>
          <w:delText xml:space="preserve"> </w:delText>
        </w:r>
      </w:del>
      <w:r w:rsidRPr="00D70D73">
        <w:rPr>
          <w:rFonts w:ascii="Courier New" w:hAnsi="Courier New" w:cs="Courier New"/>
          <w:color w:val="00B050"/>
          <w:rPrChange w:id="25" w:author="Adriane Marques" w:date="2021-01-25T13:45:00Z">
            <w:rPr>
              <w:rFonts w:ascii="Courier New" w:hAnsi="Courier New" w:cs="Courier New"/>
            </w:rPr>
          </w:rPrChange>
        </w:rPr>
        <w:t xml:space="preserve">     4      49.3050      3.00000</w:t>
      </w:r>
      <w:commentRangeEnd w:id="12"/>
      <w:r w:rsidR="00D70D73">
        <w:rPr>
          <w:rStyle w:val="Refdecomentrio"/>
        </w:rPr>
        <w:commentReference w:id="12"/>
      </w:r>
    </w:p>
    <w:p w14:paraId="068F1515" w14:textId="77777777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2011-08-29/04:55:09       5      78.0135      43.0000</w:t>
      </w:r>
    </w:p>
    <w:p w14:paraId="3A2886FE" w14:textId="77777777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2011-08-29/05:05:00       6      84.2137      400.000</w:t>
      </w:r>
    </w:p>
    <w:p w14:paraId="3FCF993D" w14:textId="77777777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2011-08-30/03:38:10       1      210.834      48.0000</w:t>
      </w:r>
    </w:p>
    <w:p w14:paraId="1A368045" w14:textId="77777777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2011-08-30/04:29:48       2      36.3110      33.0000</w:t>
      </w:r>
    </w:p>
    <w:p w14:paraId="37E39901" w14:textId="77777777" w:rsidR="00CD6D38" w:rsidRPr="00D70D73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rPrChange w:id="26" w:author="Adriane Marques" w:date="2021-01-25T13:45:00Z">
            <w:rPr>
              <w:rFonts w:ascii="Courier New" w:hAnsi="Courier New" w:cs="Courier New"/>
            </w:rPr>
          </w:rPrChange>
        </w:rPr>
      </w:pPr>
      <w:r w:rsidRPr="00D70D73">
        <w:rPr>
          <w:rFonts w:ascii="Courier New" w:hAnsi="Courier New" w:cs="Courier New"/>
          <w:color w:val="00B050"/>
          <w:rPrChange w:id="27" w:author="Adriane Marques" w:date="2021-01-25T13:45:00Z">
            <w:rPr>
              <w:rFonts w:ascii="Courier New" w:hAnsi="Courier New" w:cs="Courier New"/>
            </w:rPr>
          </w:rPrChange>
        </w:rPr>
        <w:t>2011-08-30/04:44:48       3      42.3121      3.00000</w:t>
      </w:r>
    </w:p>
    <w:p w14:paraId="31718F36" w14:textId="77777777" w:rsidR="00CD6D38" w:rsidRPr="00D70D73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rPrChange w:id="28" w:author="Adriane Marques" w:date="2021-01-25T13:45:00Z">
            <w:rPr>
              <w:rFonts w:ascii="Courier New" w:hAnsi="Courier New" w:cs="Courier New"/>
            </w:rPr>
          </w:rPrChange>
        </w:rPr>
      </w:pPr>
      <w:r w:rsidRPr="00D70D73">
        <w:rPr>
          <w:rFonts w:ascii="Courier New" w:hAnsi="Courier New" w:cs="Courier New"/>
          <w:color w:val="00B050"/>
          <w:rPrChange w:id="29" w:author="Adriane Marques" w:date="2021-01-25T13:45:00Z">
            <w:rPr>
              <w:rFonts w:ascii="Courier New" w:hAnsi="Courier New" w:cs="Courier New"/>
            </w:rPr>
          </w:rPrChange>
        </w:rPr>
        <w:t>2011-08-30/04:51:38       4      45.6749      4.00000</w:t>
      </w:r>
    </w:p>
    <w:p w14:paraId="6C8FC7E8" w14:textId="77777777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2011-08-30/04:57:08       5      53.2236      57.0000</w:t>
      </w:r>
    </w:p>
    <w:p w14:paraId="62F4FF72" w14:textId="77777777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2011-08-30/05:07:51       6      39.1969      89.0000</w:t>
      </w:r>
    </w:p>
    <w:p w14:paraId="6BF8B578" w14:textId="77777777" w:rsidR="00CD6D38" w:rsidRDefault="00CD6D38" w:rsidP="00CD6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69C81" w14:textId="77777777" w:rsidR="00B963E4" w:rsidRDefault="009F18A4"/>
    <w:sectPr w:rsidR="00B963E4" w:rsidSect="00A8234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Adriane Marques" w:date="2021-01-25T13:46:00Z" w:initials="LR">
    <w:p w14:paraId="78BEC784" w14:textId="77777777" w:rsidR="00D70D73" w:rsidRDefault="00D70D73">
      <w:pPr>
        <w:pStyle w:val="Textodecomentrio"/>
      </w:pPr>
      <w:r>
        <w:rPr>
          <w:rStyle w:val="Refdecomentrio"/>
        </w:rPr>
        <w:annotationRef/>
      </w:r>
      <w:r>
        <w:t>Parece certo, mas não tenho certeza. Vamos ver o que o Ezequiel acha.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BEC7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BEC784" w16cid:durableId="245799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ão Carlos Moura">
    <w15:presenceInfo w15:providerId="Windows Live" w15:userId="677e76be0d0cf9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D38"/>
    <w:rsid w:val="001A0276"/>
    <w:rsid w:val="00480320"/>
    <w:rsid w:val="006F6152"/>
    <w:rsid w:val="00706AF8"/>
    <w:rsid w:val="009F18A4"/>
    <w:rsid w:val="00B6761A"/>
    <w:rsid w:val="00CD6D38"/>
    <w:rsid w:val="00D22353"/>
    <w:rsid w:val="00D7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5ACF3"/>
  <w15:docId w15:val="{ED9CFC2B-91E5-472F-81BC-2E402FA6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D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7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761A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0D7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0D7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0D7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0D7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0D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Adriane Marques</dc:creator>
  <cp:lastModifiedBy>João Carlos Moura</cp:lastModifiedBy>
  <cp:revision>5</cp:revision>
  <dcterms:created xsi:type="dcterms:W3CDTF">2021-01-25T16:19:00Z</dcterms:created>
  <dcterms:modified xsi:type="dcterms:W3CDTF">2021-05-25T18:58:00Z</dcterms:modified>
</cp:coreProperties>
</file>